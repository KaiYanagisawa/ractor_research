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77A7A" w14:textId="55778234" w:rsidR="00E24E7D" w:rsidRPr="00A0768D" w:rsidRDefault="00A0768D" w:rsidP="00407672">
      <w:pPr>
        <w:pStyle w:val="ac"/>
        <w:spacing w:line="220" w:lineRule="exact"/>
        <w:rPr>
          <w:sz w:val="28"/>
          <w:szCs w:val="28"/>
        </w:rPr>
      </w:pPr>
      <w:r w:rsidRPr="00A0768D">
        <w:rPr>
          <w:sz w:val="28"/>
          <w:szCs w:val="28"/>
        </w:rPr>
        <w:t>Ractor</w:t>
      </w:r>
      <w:r w:rsidRPr="00A0768D">
        <w:rPr>
          <w:rFonts w:hint="eastAsia"/>
          <w:sz w:val="28"/>
          <w:szCs w:val="28"/>
        </w:rPr>
        <w:t>を用いた</w:t>
      </w:r>
      <w:r w:rsidRPr="00A0768D">
        <w:rPr>
          <w:sz w:val="28"/>
          <w:szCs w:val="28"/>
        </w:rPr>
        <w:t>Ruby</w:t>
      </w:r>
      <w:r w:rsidRPr="00A0768D">
        <w:rPr>
          <w:rFonts w:hint="eastAsia"/>
          <w:sz w:val="28"/>
          <w:szCs w:val="28"/>
        </w:rPr>
        <w:t>の並列処理性能評価と</w:t>
      </w:r>
      <w:r w:rsidR="00D33146">
        <w:rPr>
          <w:sz w:val="28"/>
          <w:szCs w:val="28"/>
        </w:rPr>
        <w:t>Rubocop</w:t>
      </w:r>
      <w:r w:rsidRPr="00A0768D">
        <w:rPr>
          <w:rFonts w:hint="eastAsia"/>
          <w:sz w:val="28"/>
          <w:szCs w:val="28"/>
        </w:rPr>
        <w:t>による</w:t>
      </w:r>
      <w:r w:rsidR="00D33146">
        <w:rPr>
          <w:rFonts w:hint="eastAsia"/>
          <w:sz w:val="28"/>
          <w:szCs w:val="28"/>
        </w:rPr>
        <w:t>並列</w:t>
      </w:r>
      <w:r w:rsidRPr="00A0768D">
        <w:rPr>
          <w:rFonts w:hint="eastAsia"/>
          <w:sz w:val="28"/>
          <w:szCs w:val="28"/>
        </w:rPr>
        <w:t>コード</w:t>
      </w:r>
      <w:r w:rsidR="00D33146">
        <w:rPr>
          <w:rFonts w:hint="eastAsia"/>
          <w:sz w:val="28"/>
          <w:szCs w:val="28"/>
        </w:rPr>
        <w:t>記述</w:t>
      </w:r>
      <w:r w:rsidRPr="00A0768D">
        <w:rPr>
          <w:rFonts w:hint="eastAsia"/>
          <w:sz w:val="28"/>
          <w:szCs w:val="28"/>
        </w:rPr>
        <w:t>支援</w:t>
      </w:r>
    </w:p>
    <w:p w14:paraId="52518030" w14:textId="64ECAE36" w:rsidR="00A0768D" w:rsidRPr="00D33146" w:rsidRDefault="00E8798A" w:rsidP="00407672">
      <w:pPr>
        <w:spacing w:line="220" w:lineRule="exact"/>
      </w:pPr>
      <w:r>
        <w:t xml:space="preserve"> </w:t>
      </w:r>
    </w:p>
    <w:p w14:paraId="6F297638" w14:textId="417B44FB" w:rsidR="009042C7" w:rsidRDefault="00AC190A" w:rsidP="00407672">
      <w:pPr>
        <w:spacing w:line="220" w:lineRule="exact"/>
        <w:jc w:val="right"/>
      </w:pPr>
      <w:r>
        <w:rPr>
          <w:rFonts w:hint="eastAsia"/>
        </w:rPr>
        <w:t>成蹊大学</w:t>
      </w:r>
      <w:r w:rsidR="00330F0A">
        <w:rPr>
          <w:rFonts w:hint="eastAsia"/>
        </w:rPr>
        <w:t>理工学部情報科学科</w:t>
      </w:r>
      <w:r w:rsidR="00B93FF9">
        <w:rPr>
          <w:rFonts w:hint="eastAsia"/>
        </w:rPr>
        <w:t xml:space="preserve">　ソフトウェア研究</w:t>
      </w:r>
      <w:r w:rsidR="000B07B7">
        <w:rPr>
          <w:rFonts w:hint="eastAsia"/>
        </w:rPr>
        <w:t>室</w:t>
      </w:r>
      <w:r w:rsidR="00B93FF9">
        <w:rPr>
          <w:rFonts w:hint="eastAsia"/>
        </w:rPr>
        <w:t xml:space="preserve">　</w:t>
      </w:r>
      <w:r w:rsidR="00B93FF9">
        <w:rPr>
          <w:rFonts w:hint="eastAsia"/>
        </w:rPr>
        <w:t>S</w:t>
      </w:r>
      <w:r w:rsidR="00A0768D">
        <w:t>202148</w:t>
      </w:r>
      <w:r w:rsidR="00B93FF9">
        <w:rPr>
          <w:rFonts w:hint="eastAsia"/>
        </w:rPr>
        <w:t xml:space="preserve">　</w:t>
      </w:r>
      <w:r w:rsidR="00A0768D">
        <w:rPr>
          <w:rFonts w:hint="eastAsia"/>
        </w:rPr>
        <w:t>柳澤快</w:t>
      </w:r>
    </w:p>
    <w:p w14:paraId="05250A68" w14:textId="77777777" w:rsidR="00E31E3B" w:rsidRPr="00B93FF9" w:rsidRDefault="00E31E3B" w:rsidP="0086166D">
      <w:pPr>
        <w:pBdr>
          <w:bottom w:val="single" w:sz="4" w:space="1" w:color="auto"/>
        </w:pBdr>
        <w:spacing w:line="220" w:lineRule="exact"/>
        <w:jc w:val="right"/>
      </w:pPr>
    </w:p>
    <w:p w14:paraId="56504FF3" w14:textId="77777777" w:rsidR="00B93FF9" w:rsidRPr="00A0768D" w:rsidRDefault="00B93FF9" w:rsidP="0080125D">
      <w:pPr>
        <w:pStyle w:val="10"/>
        <w:sectPr w:rsidR="00B93FF9" w:rsidRPr="00A0768D" w:rsidSect="00B93FF9">
          <w:pgSz w:w="11906" w:h="16838"/>
          <w:pgMar w:top="720" w:right="720" w:bottom="720" w:left="720" w:header="851" w:footer="992" w:gutter="0"/>
          <w:cols w:space="425"/>
          <w:docGrid w:type="lines" w:linePitch="360"/>
        </w:sectPr>
      </w:pPr>
    </w:p>
    <w:p w14:paraId="59EB4011" w14:textId="7F1B3EAE" w:rsidR="00AC21F9" w:rsidRPr="00AC21F9" w:rsidRDefault="00A0768D" w:rsidP="00EE1EF7">
      <w:pPr>
        <w:pStyle w:val="ab"/>
        <w:numPr>
          <w:ilvl w:val="0"/>
          <w:numId w:val="8"/>
        </w:numPr>
        <w:spacing w:line="240" w:lineRule="atLeast"/>
        <w:ind w:leftChars="0"/>
        <w:rPr>
          <w:rFonts w:asciiTheme="majorEastAsia" w:eastAsiaTheme="majorEastAsia" w:hAnsiTheme="majorEastAsia"/>
          <w:sz w:val="24"/>
          <w:szCs w:val="24"/>
        </w:rPr>
      </w:pPr>
      <w:r w:rsidRPr="00A0768D">
        <w:rPr>
          <w:rFonts w:asciiTheme="majorEastAsia" w:eastAsiaTheme="majorEastAsia" w:hAnsiTheme="majorEastAsia" w:hint="eastAsia"/>
          <w:sz w:val="24"/>
          <w:szCs w:val="24"/>
        </w:rPr>
        <w:t>研究背景</w:t>
      </w:r>
    </w:p>
    <w:p w14:paraId="6F9B3CD8" w14:textId="1C541684" w:rsidR="002D5642" w:rsidRPr="005709CC" w:rsidRDefault="006829B3" w:rsidP="006829B3">
      <w:pPr>
        <w:spacing w:line="240" w:lineRule="exact"/>
        <w:rPr>
          <w:rFonts w:asciiTheme="minorEastAsia" w:hAnsiTheme="minorEastAsia"/>
          <w:szCs w:val="21"/>
        </w:rPr>
      </w:pPr>
      <w:r>
        <w:rPr>
          <w:rFonts w:asciiTheme="minorEastAsia" w:hAnsiTheme="minorEastAsia" w:hint="eastAsia"/>
          <w:szCs w:val="21"/>
        </w:rPr>
        <w:t xml:space="preserve">　</w:t>
      </w:r>
      <w:r w:rsidR="009175FF" w:rsidRPr="005709CC">
        <w:rPr>
          <w:rFonts w:asciiTheme="minorEastAsia" w:hAnsiTheme="minorEastAsia"/>
          <w:szCs w:val="21"/>
        </w:rPr>
        <w:t>Ruby</w:t>
      </w:r>
      <w:r w:rsidR="009175FF" w:rsidRPr="005709CC">
        <w:rPr>
          <w:rFonts w:asciiTheme="minorEastAsia" w:hAnsiTheme="minorEastAsia" w:hint="eastAsia"/>
          <w:szCs w:val="21"/>
        </w:rPr>
        <w:t>は</w:t>
      </w:r>
      <w:r w:rsidR="009175FF" w:rsidRPr="005709CC">
        <w:rPr>
          <w:rFonts w:asciiTheme="minorEastAsia" w:hAnsiTheme="minorEastAsia"/>
          <w:szCs w:val="21"/>
        </w:rPr>
        <w:t>1995</w:t>
      </w:r>
      <w:r w:rsidR="009175FF" w:rsidRPr="005709CC">
        <w:rPr>
          <w:rFonts w:asciiTheme="minorEastAsia" w:hAnsiTheme="minorEastAsia" w:hint="eastAsia"/>
          <w:szCs w:val="21"/>
        </w:rPr>
        <w:t>年に一般公開された</w:t>
      </w:r>
      <w:r w:rsidR="0053546E" w:rsidRPr="005709CC">
        <w:rPr>
          <w:rFonts w:asciiTheme="minorEastAsia" w:hAnsiTheme="minorEastAsia" w:hint="eastAsia"/>
          <w:szCs w:val="21"/>
        </w:rPr>
        <w:t>オブジェクト指向スクリプト言語である。</w:t>
      </w:r>
      <w:r w:rsidR="007375A4" w:rsidRPr="005709CC">
        <w:rPr>
          <w:rFonts w:asciiTheme="minorEastAsia" w:hAnsiTheme="minorEastAsia"/>
          <w:szCs w:val="21"/>
        </w:rPr>
        <w:t>Ruby</w:t>
      </w:r>
      <w:r w:rsidR="007375A4" w:rsidRPr="005709CC">
        <w:rPr>
          <w:rFonts w:asciiTheme="minorEastAsia" w:hAnsiTheme="minorEastAsia" w:hint="eastAsia"/>
          <w:szCs w:val="21"/>
        </w:rPr>
        <w:t>は多くの支持を集めているが、こうした成長は</w:t>
      </w:r>
      <w:r w:rsidR="007375A4" w:rsidRPr="005709CC">
        <w:rPr>
          <w:rFonts w:asciiTheme="minorEastAsia" w:hAnsiTheme="minorEastAsia"/>
          <w:szCs w:val="21"/>
        </w:rPr>
        <w:t>Web</w:t>
      </w:r>
      <w:r w:rsidR="007375A4" w:rsidRPr="005709CC">
        <w:rPr>
          <w:rFonts w:asciiTheme="minorEastAsia" w:hAnsiTheme="minorEastAsia" w:hint="eastAsia"/>
          <w:szCs w:val="21"/>
        </w:rPr>
        <w:t>アプリケーションフレームワーク</w:t>
      </w:r>
      <w:r w:rsidR="007375A4" w:rsidRPr="005709CC">
        <w:rPr>
          <w:rFonts w:asciiTheme="minorEastAsia" w:hAnsiTheme="minorEastAsia"/>
          <w:szCs w:val="21"/>
        </w:rPr>
        <w:t>Ruby on Rails</w:t>
      </w:r>
      <w:r w:rsidR="007375A4" w:rsidRPr="005709CC">
        <w:rPr>
          <w:rFonts w:asciiTheme="minorEastAsia" w:hAnsiTheme="minorEastAsia" w:hint="eastAsia"/>
          <w:szCs w:val="21"/>
        </w:rPr>
        <w:t>の人気に起因している。</w:t>
      </w:r>
      <w:r w:rsidR="007C368F" w:rsidRPr="005709CC">
        <w:rPr>
          <w:rFonts w:asciiTheme="minorEastAsia" w:hAnsiTheme="minorEastAsia"/>
          <w:szCs w:val="21"/>
        </w:rPr>
        <w:t>Ruby on Rails</w:t>
      </w:r>
      <w:r w:rsidR="007C368F" w:rsidRPr="005709CC">
        <w:rPr>
          <w:rFonts w:asciiTheme="minorEastAsia" w:hAnsiTheme="minorEastAsia" w:hint="eastAsia"/>
          <w:szCs w:val="21"/>
        </w:rPr>
        <w:t>は、</w:t>
      </w:r>
      <w:r w:rsidR="00387170" w:rsidRPr="005709CC">
        <w:rPr>
          <w:rFonts w:asciiTheme="minorEastAsia" w:hAnsiTheme="minorEastAsia" w:hint="eastAsia"/>
          <w:szCs w:val="21"/>
        </w:rPr>
        <w:t>開発工数を抑えられ、比較的短期間で目的のサービスやアプリ</w:t>
      </w:r>
      <w:r w:rsidR="00FD39D5" w:rsidRPr="005709CC">
        <w:rPr>
          <w:rFonts w:asciiTheme="minorEastAsia" w:hAnsiTheme="minorEastAsia" w:hint="eastAsia"/>
          <w:szCs w:val="21"/>
        </w:rPr>
        <w:t>開発の実現を</w:t>
      </w:r>
      <w:r w:rsidR="00A71FFF" w:rsidRPr="005709CC">
        <w:rPr>
          <w:rFonts w:asciiTheme="minorEastAsia" w:hAnsiTheme="minorEastAsia" w:hint="eastAsia"/>
          <w:szCs w:val="21"/>
        </w:rPr>
        <w:t>最大の</w:t>
      </w:r>
      <w:r w:rsidR="007C368F" w:rsidRPr="005709CC">
        <w:rPr>
          <w:rFonts w:asciiTheme="minorEastAsia" w:hAnsiTheme="minorEastAsia" w:hint="eastAsia"/>
          <w:szCs w:val="21"/>
        </w:rPr>
        <w:t>特徴</w:t>
      </w:r>
      <w:r w:rsidR="00A71FFF" w:rsidRPr="005709CC">
        <w:rPr>
          <w:rFonts w:asciiTheme="minorEastAsia" w:hAnsiTheme="minorEastAsia" w:hint="eastAsia"/>
          <w:szCs w:val="21"/>
        </w:rPr>
        <w:t>としている</w:t>
      </w:r>
      <w:r w:rsidR="002E76CB" w:rsidRPr="005709CC">
        <w:rPr>
          <w:rFonts w:asciiTheme="minorEastAsia" w:hAnsiTheme="minorEastAsia" w:hint="eastAsia"/>
          <w:szCs w:val="21"/>
        </w:rPr>
        <w:t>こと</w:t>
      </w:r>
      <w:r w:rsidR="007C368F" w:rsidRPr="005709CC">
        <w:rPr>
          <w:rFonts w:asciiTheme="minorEastAsia" w:hAnsiTheme="minorEastAsia" w:hint="eastAsia"/>
          <w:szCs w:val="21"/>
        </w:rPr>
        <w:t>から、</w:t>
      </w:r>
      <w:r w:rsidR="00230248" w:rsidRPr="005709CC">
        <w:rPr>
          <w:rFonts w:asciiTheme="minorEastAsia" w:hAnsiTheme="minorEastAsia"/>
          <w:szCs w:val="21"/>
        </w:rPr>
        <w:t>Ruby</w:t>
      </w:r>
      <w:r w:rsidR="00230248" w:rsidRPr="005709CC">
        <w:rPr>
          <w:rFonts w:asciiTheme="minorEastAsia" w:hAnsiTheme="minorEastAsia" w:hint="eastAsia"/>
          <w:szCs w:val="21"/>
        </w:rPr>
        <w:t>は多くの企業で採用されている</w:t>
      </w:r>
      <w:r w:rsidR="00387170" w:rsidRPr="005709CC">
        <w:rPr>
          <w:rFonts w:asciiTheme="minorEastAsia" w:hAnsiTheme="minorEastAsia" w:hint="eastAsia"/>
          <w:szCs w:val="21"/>
        </w:rPr>
        <w:t>。</w:t>
      </w:r>
      <w:r w:rsidR="00EE1EF7" w:rsidRPr="005709CC">
        <w:rPr>
          <w:rFonts w:asciiTheme="minorEastAsia" w:hAnsiTheme="minorEastAsia"/>
          <w:szCs w:val="21"/>
        </w:rPr>
        <w:br/>
      </w:r>
      <w:r w:rsidR="00EE1EF7" w:rsidRPr="005709CC">
        <w:rPr>
          <w:rFonts w:asciiTheme="minorEastAsia" w:hAnsiTheme="minorEastAsia" w:hint="eastAsia"/>
          <w:szCs w:val="21"/>
        </w:rPr>
        <w:t xml:space="preserve">　</w:t>
      </w:r>
      <w:r w:rsidR="00AC21F9" w:rsidRPr="005709CC">
        <w:rPr>
          <w:rFonts w:asciiTheme="minorEastAsia" w:hAnsiTheme="minorEastAsia" w:hint="eastAsia"/>
          <w:szCs w:val="21"/>
        </w:rPr>
        <w:t>また、近年、コンピュータの性能はマルチコアプロセッサの普及により向上している。それに伴い、ソフトウェアの並列処理能力が重要となっている。</w:t>
      </w:r>
      <w:r w:rsidR="006047C6" w:rsidRPr="005709CC">
        <w:rPr>
          <w:rFonts w:asciiTheme="minorEastAsia" w:hAnsiTheme="minorEastAsia" w:hint="eastAsia"/>
          <w:szCs w:val="21"/>
        </w:rPr>
        <w:t>並列計算機上で複数の処理を同時に実行するために、多くのプログラミング言語では複数スレッドを同時実行させることができる。</w:t>
      </w:r>
      <w:r w:rsidR="00A74FD9" w:rsidRPr="005709CC">
        <w:rPr>
          <w:rFonts w:asciiTheme="minorEastAsia" w:hAnsiTheme="minorEastAsia" w:hint="eastAsia"/>
          <w:szCs w:val="21"/>
        </w:rPr>
        <w:t>しかし、</w:t>
      </w:r>
      <w:r w:rsidR="006047C6" w:rsidRPr="005709CC">
        <w:rPr>
          <w:rFonts w:asciiTheme="minorEastAsia" w:hAnsiTheme="minorEastAsia"/>
          <w:szCs w:val="21"/>
        </w:rPr>
        <w:t>Ruby</w:t>
      </w:r>
      <w:r w:rsidR="00BF0EB9" w:rsidRPr="005709CC">
        <w:rPr>
          <w:rFonts w:asciiTheme="minorEastAsia" w:hAnsiTheme="minorEastAsia" w:hint="eastAsia"/>
          <w:szCs w:val="21"/>
        </w:rPr>
        <w:t>の</w:t>
      </w:r>
      <w:r w:rsidR="006047C6" w:rsidRPr="005709CC">
        <w:rPr>
          <w:rFonts w:asciiTheme="minorEastAsia" w:hAnsiTheme="minorEastAsia" w:hint="eastAsia"/>
          <w:szCs w:val="21"/>
        </w:rPr>
        <w:t>スレッドは</w:t>
      </w:r>
      <w:ins w:id="0" w:author="KAI YANAGISAWA" w:date="2025-02-02T19:37:00Z" w16du:dateUtc="2025-02-02T10:37:00Z">
        <w:r w:rsidR="00824614">
          <w:rPr>
            <w:rFonts w:asciiTheme="minorEastAsia" w:hAnsiTheme="minorEastAsia"/>
            <w:szCs w:val="21"/>
          </w:rPr>
          <w:t>GIL(Global Interpreter Lock)</w:t>
        </w:r>
      </w:ins>
      <w:del w:id="1" w:author="KAI YANAGISAWA" w:date="2025-02-02T19:37:00Z" w16du:dateUtc="2025-02-02T10:37:00Z">
        <w:r w:rsidR="00BF0EB9" w:rsidRPr="005709CC" w:rsidDel="00824614">
          <w:rPr>
            <w:rFonts w:asciiTheme="minorEastAsia" w:hAnsiTheme="minorEastAsia" w:hint="eastAsia"/>
            <w:szCs w:val="21"/>
          </w:rPr>
          <w:delText>グローバルインタープリターロック</w:delText>
        </w:r>
      </w:del>
      <w:r w:rsidR="00BF0EB9" w:rsidRPr="005709CC">
        <w:rPr>
          <w:rFonts w:asciiTheme="minorEastAsia" w:hAnsiTheme="minorEastAsia" w:hint="eastAsia"/>
          <w:szCs w:val="21"/>
        </w:rPr>
        <w:t>によって同時に実行可能なスレッドは</w:t>
      </w:r>
      <w:r w:rsidR="00BF0EB9" w:rsidRPr="005709CC">
        <w:rPr>
          <w:rFonts w:asciiTheme="minorEastAsia" w:hAnsiTheme="minorEastAsia"/>
          <w:szCs w:val="21"/>
        </w:rPr>
        <w:t>1</w:t>
      </w:r>
      <w:r w:rsidR="00BF0EB9" w:rsidRPr="005709CC">
        <w:rPr>
          <w:rFonts w:asciiTheme="minorEastAsia" w:hAnsiTheme="minorEastAsia" w:hint="eastAsia"/>
          <w:szCs w:val="21"/>
        </w:rPr>
        <w:t>つのみとなっている。これにより、スレッドを使う限り、通常の方法では並列プログラムを</w:t>
      </w:r>
      <w:r w:rsidR="00BF0EB9" w:rsidRPr="005709CC">
        <w:rPr>
          <w:rFonts w:asciiTheme="minorEastAsia" w:hAnsiTheme="minorEastAsia"/>
          <w:szCs w:val="21"/>
        </w:rPr>
        <w:t>Ruby</w:t>
      </w:r>
      <w:r w:rsidR="00BF0EB9" w:rsidRPr="005709CC">
        <w:rPr>
          <w:rFonts w:asciiTheme="minorEastAsia" w:hAnsiTheme="minorEastAsia" w:hint="eastAsia"/>
          <w:szCs w:val="21"/>
        </w:rPr>
        <w:t>で記述することはできない</w:t>
      </w:r>
      <w:r w:rsidR="00A74FD9" w:rsidRPr="005709CC">
        <w:rPr>
          <w:rFonts w:asciiTheme="minorEastAsia" w:hAnsiTheme="minorEastAsia"/>
          <w:szCs w:val="21"/>
        </w:rPr>
        <w:fldChar w:fldCharType="begin"/>
      </w:r>
      <w:r w:rsidR="00A74FD9" w:rsidRPr="005709CC">
        <w:rPr>
          <w:rFonts w:asciiTheme="minorEastAsia" w:hAnsiTheme="minorEastAsia"/>
          <w:szCs w:val="21"/>
        </w:rPr>
        <w:instrText xml:space="preserve"> </w:instrText>
      </w:r>
      <w:r w:rsidR="00A74FD9" w:rsidRPr="005709CC">
        <w:rPr>
          <w:rFonts w:asciiTheme="minorEastAsia" w:hAnsiTheme="minorEastAsia" w:hint="eastAsia"/>
          <w:szCs w:val="21"/>
        </w:rPr>
        <w:instrText>REF _Ref189352384 \r \h</w:instrText>
      </w:r>
      <w:r w:rsidR="00A74FD9" w:rsidRPr="005709CC">
        <w:rPr>
          <w:rFonts w:asciiTheme="minorEastAsia" w:hAnsiTheme="minorEastAsia"/>
          <w:szCs w:val="21"/>
        </w:rPr>
        <w:instrText xml:space="preserve"> </w:instrText>
      </w:r>
      <w:r w:rsidR="005709CC">
        <w:rPr>
          <w:rFonts w:asciiTheme="minorEastAsia" w:hAnsiTheme="minorEastAsia"/>
          <w:szCs w:val="21"/>
        </w:rPr>
        <w:instrText xml:space="preserve"> \* MERGEFORMAT </w:instrText>
      </w:r>
      <w:r w:rsidR="00A74FD9" w:rsidRPr="005709CC">
        <w:rPr>
          <w:rFonts w:asciiTheme="minorEastAsia" w:hAnsiTheme="minorEastAsia"/>
          <w:szCs w:val="21"/>
        </w:rPr>
      </w:r>
      <w:r w:rsidR="00A74FD9" w:rsidRPr="005709CC">
        <w:rPr>
          <w:rFonts w:asciiTheme="minorEastAsia" w:hAnsiTheme="minorEastAsia"/>
          <w:szCs w:val="21"/>
        </w:rPr>
        <w:fldChar w:fldCharType="separate"/>
      </w:r>
      <w:r w:rsidR="00A74FD9" w:rsidRPr="005709CC">
        <w:rPr>
          <w:rFonts w:asciiTheme="minorEastAsia" w:hAnsiTheme="minorEastAsia"/>
          <w:szCs w:val="21"/>
        </w:rPr>
        <w:t>[1]</w:t>
      </w:r>
      <w:r w:rsidR="00A74FD9" w:rsidRPr="005709CC">
        <w:rPr>
          <w:rFonts w:asciiTheme="minorEastAsia" w:hAnsiTheme="minorEastAsia"/>
          <w:szCs w:val="21"/>
        </w:rPr>
        <w:fldChar w:fldCharType="end"/>
      </w:r>
      <w:r w:rsidR="00BF0EB9" w:rsidRPr="005709CC">
        <w:rPr>
          <w:rFonts w:asciiTheme="minorEastAsia" w:hAnsiTheme="minorEastAsia" w:hint="eastAsia"/>
          <w:szCs w:val="21"/>
        </w:rPr>
        <w:t>。</w:t>
      </w:r>
      <w:r w:rsidR="00EE1EF7" w:rsidRPr="005709CC">
        <w:rPr>
          <w:rFonts w:asciiTheme="minorEastAsia" w:hAnsiTheme="minorEastAsia"/>
          <w:szCs w:val="21"/>
        </w:rPr>
        <w:br/>
      </w:r>
      <w:r w:rsidR="00EE1EF7" w:rsidRPr="005709CC">
        <w:rPr>
          <w:rFonts w:asciiTheme="minorEastAsia" w:hAnsiTheme="minorEastAsia" w:hint="eastAsia"/>
          <w:szCs w:val="21"/>
        </w:rPr>
        <w:t xml:space="preserve">　</w:t>
      </w:r>
      <w:r w:rsidR="002D5642" w:rsidRPr="005709CC">
        <w:rPr>
          <w:rFonts w:asciiTheme="minorEastAsia" w:hAnsiTheme="minorEastAsia"/>
          <w:szCs w:val="21"/>
        </w:rPr>
        <w:t>Ractor</w:t>
      </w:r>
      <w:r w:rsidR="002D5642" w:rsidRPr="005709CC">
        <w:rPr>
          <w:rFonts w:asciiTheme="minorEastAsia" w:hAnsiTheme="minorEastAsia" w:hint="eastAsia"/>
          <w:szCs w:val="21"/>
        </w:rPr>
        <w:t>の登場により異なる</w:t>
      </w:r>
      <w:r w:rsidR="002D5642" w:rsidRPr="005709CC">
        <w:rPr>
          <w:rFonts w:asciiTheme="minorEastAsia" w:hAnsiTheme="minorEastAsia"/>
          <w:szCs w:val="21"/>
        </w:rPr>
        <w:t>Ractor</w:t>
      </w:r>
      <w:r w:rsidR="002D5642" w:rsidRPr="005709CC">
        <w:rPr>
          <w:rFonts w:asciiTheme="minorEastAsia" w:hAnsiTheme="minorEastAsia" w:hint="eastAsia"/>
          <w:szCs w:val="21"/>
        </w:rPr>
        <w:t>間でスレッドを並列に実行することが可能になった。</w:t>
      </w:r>
      <w:r w:rsidR="00A74FD9" w:rsidRPr="005709CC">
        <w:rPr>
          <w:rFonts w:asciiTheme="minorEastAsia" w:hAnsiTheme="minorEastAsia"/>
          <w:szCs w:val="21"/>
        </w:rPr>
        <w:t>Ractor</w:t>
      </w:r>
      <w:r w:rsidR="00A74FD9" w:rsidRPr="005709CC">
        <w:rPr>
          <w:rFonts w:asciiTheme="minorEastAsia" w:hAnsiTheme="minorEastAsia" w:hint="eastAsia"/>
          <w:szCs w:val="21"/>
        </w:rPr>
        <w:t>は開発途上であるものの積極的に改善が進行中であり、将来的には</w:t>
      </w:r>
      <w:r w:rsidR="00A74FD9" w:rsidRPr="005709CC">
        <w:rPr>
          <w:rFonts w:asciiTheme="minorEastAsia" w:hAnsiTheme="minorEastAsia"/>
          <w:szCs w:val="21"/>
        </w:rPr>
        <w:t>Ruby on Rails</w:t>
      </w:r>
      <w:r w:rsidR="00A74FD9" w:rsidRPr="005709CC">
        <w:rPr>
          <w:rFonts w:asciiTheme="minorEastAsia" w:hAnsiTheme="minorEastAsia" w:hint="eastAsia"/>
          <w:szCs w:val="21"/>
        </w:rPr>
        <w:t>のアプリケーションサーバ</w:t>
      </w:r>
      <w:r w:rsidR="00072357" w:rsidRPr="005709CC">
        <w:rPr>
          <w:rFonts w:asciiTheme="minorEastAsia" w:hAnsiTheme="minorEastAsia" w:hint="eastAsia"/>
          <w:szCs w:val="21"/>
        </w:rPr>
        <w:t>において</w:t>
      </w:r>
      <w:r w:rsidR="00A74FD9" w:rsidRPr="005709CC">
        <w:rPr>
          <w:rFonts w:asciiTheme="minorEastAsia" w:hAnsiTheme="minorEastAsia" w:hint="eastAsia"/>
          <w:szCs w:val="21"/>
        </w:rPr>
        <w:t>、リクエストを並列に処理することで更なるパフォーマンス向上などが期待されている。</w:t>
      </w:r>
      <w:r w:rsidR="00701167" w:rsidRPr="005709CC">
        <w:rPr>
          <w:rFonts w:asciiTheme="minorEastAsia" w:hAnsiTheme="minorEastAsia" w:hint="eastAsia"/>
          <w:szCs w:val="21"/>
        </w:rPr>
        <w:t>本研究では、</w:t>
      </w:r>
      <w:r w:rsidR="00A74FD9" w:rsidRPr="005709CC">
        <w:rPr>
          <w:rFonts w:asciiTheme="minorEastAsia" w:hAnsiTheme="minorEastAsia" w:hint="eastAsia"/>
          <w:szCs w:val="21"/>
        </w:rPr>
        <w:t>このような将来性を見据えて、</w:t>
      </w:r>
      <w:r w:rsidR="00A74FD9" w:rsidRPr="005709CC">
        <w:rPr>
          <w:rFonts w:asciiTheme="minorEastAsia" w:hAnsiTheme="minorEastAsia"/>
          <w:szCs w:val="21"/>
        </w:rPr>
        <w:t>Ractor</w:t>
      </w:r>
      <w:r w:rsidR="00A74FD9" w:rsidRPr="005709CC">
        <w:rPr>
          <w:rFonts w:asciiTheme="minorEastAsia" w:hAnsiTheme="minorEastAsia" w:hint="eastAsia"/>
          <w:szCs w:val="21"/>
        </w:rPr>
        <w:t>のより良い記述方法を明らかにし、静的解析ツール</w:t>
      </w:r>
      <w:r w:rsidR="00A74FD9" w:rsidRPr="005709CC">
        <w:rPr>
          <w:rFonts w:asciiTheme="minorEastAsia" w:hAnsiTheme="minorEastAsia"/>
          <w:szCs w:val="21"/>
        </w:rPr>
        <w:t>Rubocop</w:t>
      </w:r>
      <w:r w:rsidR="00A74FD9" w:rsidRPr="005709CC">
        <w:rPr>
          <w:rFonts w:asciiTheme="minorEastAsia" w:hAnsiTheme="minorEastAsia" w:hint="eastAsia"/>
          <w:szCs w:val="21"/>
        </w:rPr>
        <w:t>による</w:t>
      </w:r>
      <w:r w:rsidR="00A74FD9" w:rsidRPr="005709CC">
        <w:rPr>
          <w:rFonts w:asciiTheme="minorEastAsia" w:hAnsiTheme="minorEastAsia"/>
          <w:szCs w:val="21"/>
        </w:rPr>
        <w:t>Ractor</w:t>
      </w:r>
      <w:r w:rsidR="00A74FD9" w:rsidRPr="005709CC">
        <w:rPr>
          <w:rFonts w:asciiTheme="minorEastAsia" w:hAnsiTheme="minorEastAsia" w:hint="eastAsia"/>
          <w:szCs w:val="21"/>
        </w:rPr>
        <w:t>の記述を支援することを目指す</w:t>
      </w:r>
      <w:r w:rsidR="00701167" w:rsidRPr="005709CC">
        <w:rPr>
          <w:rFonts w:asciiTheme="minorEastAsia" w:hAnsiTheme="minorEastAsia" w:hint="eastAsia"/>
          <w:szCs w:val="21"/>
        </w:rPr>
        <w:t>。</w:t>
      </w:r>
    </w:p>
    <w:p w14:paraId="6E07BAD7" w14:textId="23B3C2FA" w:rsidR="00626388" w:rsidRDefault="00411C97" w:rsidP="00EE1EF7">
      <w:pPr>
        <w:pStyle w:val="ab"/>
        <w:numPr>
          <w:ilvl w:val="0"/>
          <w:numId w:val="8"/>
        </w:numPr>
        <w:spacing w:line="240" w:lineRule="atLeast"/>
        <w:ind w:leftChars="0"/>
        <w:rPr>
          <w:rFonts w:asciiTheme="majorEastAsia" w:eastAsiaTheme="majorEastAsia" w:hAnsiTheme="majorEastAsia"/>
          <w:sz w:val="24"/>
          <w:szCs w:val="24"/>
        </w:rPr>
      </w:pPr>
      <w:r w:rsidRPr="00411C97">
        <w:rPr>
          <w:rFonts w:asciiTheme="majorEastAsia" w:eastAsiaTheme="majorEastAsia" w:hAnsiTheme="majorEastAsia"/>
          <w:sz w:val="24"/>
          <w:szCs w:val="24"/>
        </w:rPr>
        <w:t>Ractor</w:t>
      </w:r>
      <w:r w:rsidRPr="00411C97">
        <w:rPr>
          <w:rFonts w:asciiTheme="majorEastAsia" w:eastAsiaTheme="majorEastAsia" w:hAnsiTheme="majorEastAsia" w:hint="eastAsia"/>
          <w:sz w:val="24"/>
          <w:szCs w:val="24"/>
        </w:rPr>
        <w:t>の概要</w:t>
      </w:r>
    </w:p>
    <w:p w14:paraId="3DF958D4" w14:textId="6727245E" w:rsidR="00626388" w:rsidRPr="00626388" w:rsidRDefault="00626388" w:rsidP="00EE1EF7">
      <w:pPr>
        <w:spacing w:line="240" w:lineRule="exact"/>
        <w:rPr>
          <w:rFonts w:asciiTheme="minorEastAsia" w:hAnsiTheme="minorEastAsia"/>
          <w:szCs w:val="21"/>
        </w:rPr>
      </w:pPr>
      <w:r>
        <w:rPr>
          <w:rFonts w:asciiTheme="minorEastAsia" w:hAnsiTheme="minorEastAsia" w:hint="eastAsia"/>
          <w:szCs w:val="21"/>
        </w:rPr>
        <w:t xml:space="preserve">　本章では、並行・並列処理を可能にする</w:t>
      </w:r>
      <w:r>
        <w:rPr>
          <w:rFonts w:asciiTheme="minorEastAsia" w:hAnsiTheme="minorEastAsia"/>
          <w:szCs w:val="21"/>
        </w:rPr>
        <w:t>Actor Model</w:t>
      </w:r>
      <w:r>
        <w:rPr>
          <w:rFonts w:asciiTheme="minorEastAsia" w:hAnsiTheme="minorEastAsia" w:hint="eastAsia"/>
          <w:szCs w:val="21"/>
        </w:rPr>
        <w:t>の抽象化である</w:t>
      </w:r>
      <w:r>
        <w:rPr>
          <w:rFonts w:asciiTheme="minorEastAsia" w:hAnsiTheme="minorEastAsia"/>
          <w:szCs w:val="21"/>
        </w:rPr>
        <w:t>Ractor</w:t>
      </w:r>
      <w:r>
        <w:rPr>
          <w:rFonts w:asciiTheme="minorEastAsia" w:hAnsiTheme="minorEastAsia" w:hint="eastAsia"/>
          <w:szCs w:val="21"/>
        </w:rPr>
        <w:t>について説明する。</w:t>
      </w:r>
    </w:p>
    <w:p w14:paraId="077439BF" w14:textId="45FEE29B" w:rsidR="00626388" w:rsidRDefault="00626388" w:rsidP="00EE1EF7">
      <w:pPr>
        <w:pStyle w:val="ab"/>
        <w:numPr>
          <w:ilvl w:val="1"/>
          <w:numId w:val="8"/>
        </w:numPr>
        <w:spacing w:line="240" w:lineRule="atLeast"/>
        <w:ind w:leftChars="0"/>
        <w:rPr>
          <w:rFonts w:asciiTheme="majorEastAsia" w:eastAsiaTheme="majorEastAsia" w:hAnsiTheme="majorEastAsia"/>
          <w:sz w:val="24"/>
          <w:szCs w:val="24"/>
        </w:rPr>
      </w:pPr>
      <w:r>
        <w:rPr>
          <w:rFonts w:asciiTheme="majorEastAsia" w:eastAsiaTheme="majorEastAsia" w:hAnsiTheme="majorEastAsia"/>
          <w:sz w:val="24"/>
          <w:szCs w:val="24"/>
        </w:rPr>
        <w:t>Ractor</w:t>
      </w:r>
      <w:r>
        <w:rPr>
          <w:rFonts w:asciiTheme="majorEastAsia" w:eastAsiaTheme="majorEastAsia" w:hAnsiTheme="majorEastAsia" w:hint="eastAsia"/>
          <w:sz w:val="24"/>
          <w:szCs w:val="24"/>
        </w:rPr>
        <w:t>とは</w:t>
      </w:r>
    </w:p>
    <w:p w14:paraId="6B277F2D" w14:textId="32014A3B" w:rsidR="002E76CB" w:rsidRPr="009E0EB1" w:rsidRDefault="00626388" w:rsidP="00EE1EF7">
      <w:pPr>
        <w:spacing w:line="24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Ractor</w:t>
      </w:r>
      <w:r>
        <w:rPr>
          <w:rFonts w:asciiTheme="minorEastAsia" w:hAnsiTheme="minorEastAsia" w:hint="eastAsia"/>
          <w:szCs w:val="21"/>
        </w:rPr>
        <w:t>とは、2</w:t>
      </w:r>
      <w:r>
        <w:rPr>
          <w:rFonts w:asciiTheme="minorEastAsia" w:hAnsiTheme="minorEastAsia"/>
          <w:szCs w:val="21"/>
        </w:rPr>
        <w:t>020</w:t>
      </w:r>
      <w:r>
        <w:rPr>
          <w:rFonts w:asciiTheme="minorEastAsia" w:hAnsiTheme="minorEastAsia" w:hint="eastAsia"/>
          <w:szCs w:val="21"/>
        </w:rPr>
        <w:t>年にリリースされた</w:t>
      </w:r>
      <w:r>
        <w:rPr>
          <w:rFonts w:asciiTheme="minorEastAsia" w:hAnsiTheme="minorEastAsia"/>
          <w:szCs w:val="21"/>
        </w:rPr>
        <w:t>Ruby3.0</w:t>
      </w:r>
      <w:r>
        <w:rPr>
          <w:rFonts w:asciiTheme="minorEastAsia" w:hAnsiTheme="minorEastAsia" w:hint="eastAsia"/>
          <w:szCs w:val="21"/>
        </w:rPr>
        <w:t>で導入された並行・並列処理を可能にする機構で</w:t>
      </w:r>
      <w:r w:rsidR="00C108AE">
        <w:rPr>
          <w:rFonts w:asciiTheme="minorEastAsia" w:hAnsiTheme="minorEastAsia" w:hint="eastAsia"/>
          <w:szCs w:val="21"/>
        </w:rPr>
        <w:t>あり、スレッドセーフな並列実行を提供する</w:t>
      </w:r>
      <w:r w:rsidR="00C108AE">
        <w:rPr>
          <w:rFonts w:asciiTheme="minorEastAsia" w:hAnsiTheme="minorEastAsia"/>
          <w:szCs w:val="21"/>
        </w:rPr>
        <w:t>Ruby</w:t>
      </w:r>
      <w:r w:rsidR="00C108AE">
        <w:rPr>
          <w:rFonts w:asciiTheme="minorEastAsia" w:hAnsiTheme="minorEastAsia" w:hint="eastAsia"/>
          <w:szCs w:val="21"/>
        </w:rPr>
        <w:t>の</w:t>
      </w:r>
      <w:r w:rsidR="00C108AE">
        <w:rPr>
          <w:rFonts w:asciiTheme="minorEastAsia" w:hAnsiTheme="minorEastAsia"/>
          <w:szCs w:val="21"/>
        </w:rPr>
        <w:t>Actor Model</w:t>
      </w:r>
      <w:r w:rsidR="00C108AE">
        <w:rPr>
          <w:rFonts w:asciiTheme="minorEastAsia" w:hAnsiTheme="minorEastAsia" w:hint="eastAsia"/>
          <w:szCs w:val="21"/>
        </w:rPr>
        <w:t>の抽象化</w:t>
      </w:r>
      <w:r w:rsidR="00BD2E8C">
        <w:rPr>
          <w:rFonts w:asciiTheme="minorEastAsia" w:hAnsiTheme="minorEastAsia" w:hint="eastAsia"/>
          <w:szCs w:val="21"/>
        </w:rPr>
        <w:t>である</w:t>
      </w:r>
      <w:r w:rsidR="00C108AE">
        <w:rPr>
          <w:rFonts w:asciiTheme="minorEastAsia" w:hAnsiTheme="minorEastAsia" w:hint="eastAsia"/>
          <w:szCs w:val="21"/>
        </w:rPr>
        <w:t>。</w:t>
      </w:r>
    </w:p>
    <w:p w14:paraId="226D9337" w14:textId="1CD9650F" w:rsidR="009E0EB1" w:rsidRDefault="002E76CB" w:rsidP="00EE1EF7">
      <w:pPr>
        <w:spacing w:line="240" w:lineRule="exact"/>
        <w:jc w:val="left"/>
        <w:rPr>
          <w:rFonts w:asciiTheme="minorEastAsia" w:hAnsiTheme="minorEastAsia"/>
          <w:szCs w:val="21"/>
        </w:rPr>
      </w:pPr>
      <w:r>
        <w:rPr>
          <w:rFonts w:asciiTheme="minorEastAsia" w:hAnsiTheme="minorEastAsia" w:hint="eastAsia"/>
          <w:szCs w:val="21"/>
        </w:rPr>
        <w:t xml:space="preserve">　</w:t>
      </w:r>
      <w:r w:rsidR="00BD2E8C">
        <w:rPr>
          <w:rFonts w:asciiTheme="minorEastAsia" w:hAnsiTheme="minorEastAsia"/>
          <w:szCs w:val="21"/>
        </w:rPr>
        <w:t>Actor Model</w:t>
      </w:r>
      <w:r w:rsidR="00BD2E8C">
        <w:rPr>
          <w:rFonts w:asciiTheme="minorEastAsia" w:hAnsiTheme="minorEastAsia" w:hint="eastAsia"/>
          <w:szCs w:val="21"/>
        </w:rPr>
        <w:t>は</w:t>
      </w:r>
      <w:r w:rsidR="00BD2E8C">
        <w:rPr>
          <w:rFonts w:asciiTheme="minorEastAsia" w:hAnsiTheme="minorEastAsia"/>
          <w:szCs w:val="21"/>
        </w:rPr>
        <w:t>1973</w:t>
      </w:r>
      <w:r w:rsidR="00BD2E8C">
        <w:rPr>
          <w:rFonts w:asciiTheme="minorEastAsia" w:hAnsiTheme="minorEastAsia" w:hint="eastAsia"/>
          <w:szCs w:val="21"/>
        </w:rPr>
        <w:t>年に米国マサチューセッツ工科大学の</w:t>
      </w:r>
      <w:r w:rsidR="00BD2E8C">
        <w:rPr>
          <w:rFonts w:asciiTheme="minorEastAsia" w:hAnsiTheme="minorEastAsia"/>
          <w:szCs w:val="21"/>
        </w:rPr>
        <w:t>Carl</w:t>
      </w:r>
      <w:r w:rsidR="00BD2E8C">
        <w:rPr>
          <w:rFonts w:asciiTheme="minorEastAsia" w:hAnsiTheme="minorEastAsia" w:hint="eastAsia"/>
          <w:szCs w:val="21"/>
        </w:rPr>
        <w:t xml:space="preserve"> </w:t>
      </w:r>
      <w:r w:rsidR="00BD2E8C">
        <w:rPr>
          <w:rFonts w:asciiTheme="minorEastAsia" w:hAnsiTheme="minorEastAsia"/>
          <w:szCs w:val="21"/>
        </w:rPr>
        <w:t>Hewitt</w:t>
      </w:r>
      <w:r w:rsidR="00BD2E8C">
        <w:rPr>
          <w:rFonts w:asciiTheme="minorEastAsia" w:hAnsiTheme="minorEastAsia" w:hint="eastAsia"/>
          <w:szCs w:val="21"/>
        </w:rPr>
        <w:t>氏によって発表された並列</w:t>
      </w:r>
      <w:r w:rsidR="001E7608">
        <w:rPr>
          <w:rFonts w:asciiTheme="minorEastAsia" w:hAnsiTheme="minorEastAsia" w:hint="eastAsia"/>
          <w:szCs w:val="21"/>
        </w:rPr>
        <w:t>計算の数学的モデルの一種である</w:t>
      </w:r>
      <w:r w:rsidR="00BD2E8C">
        <w:rPr>
          <w:rFonts w:asciiTheme="minorEastAsia" w:hAnsiTheme="minorEastAsia" w:hint="eastAsia"/>
          <w:szCs w:val="21"/>
        </w:rPr>
        <w:t>。</w:t>
      </w:r>
      <w:r>
        <w:rPr>
          <w:rFonts w:asciiTheme="minorEastAsia" w:hAnsiTheme="minorEastAsia"/>
          <w:szCs w:val="21"/>
        </w:rPr>
        <w:t>Actor Model</w:t>
      </w:r>
      <w:r>
        <w:rPr>
          <w:rFonts w:asciiTheme="minorEastAsia" w:hAnsiTheme="minorEastAsia" w:hint="eastAsia"/>
          <w:szCs w:val="21"/>
        </w:rPr>
        <w:t>の構成</w:t>
      </w:r>
      <w:commentRangeStart w:id="2"/>
      <w:commentRangeStart w:id="3"/>
      <w:r w:rsidR="0048400B">
        <w:rPr>
          <w:rFonts w:asciiTheme="minorEastAsia" w:hAnsiTheme="minorEastAsia" w:hint="eastAsia"/>
          <w:szCs w:val="21"/>
        </w:rPr>
        <w:t>を</w:t>
      </w:r>
      <w:r>
        <w:rPr>
          <w:rFonts w:asciiTheme="minorEastAsia" w:hAnsiTheme="minorEastAsia" w:hint="eastAsia"/>
          <w:szCs w:val="21"/>
        </w:rPr>
        <w:t>図</w:t>
      </w:r>
      <w:r>
        <w:rPr>
          <w:rFonts w:asciiTheme="minorEastAsia" w:hAnsiTheme="minorEastAsia"/>
          <w:szCs w:val="21"/>
        </w:rPr>
        <w:t>1</w:t>
      </w:r>
      <w:r>
        <w:rPr>
          <w:rFonts w:asciiTheme="minorEastAsia" w:hAnsiTheme="minorEastAsia" w:hint="eastAsia"/>
          <w:szCs w:val="21"/>
        </w:rPr>
        <w:t>に示す。</w:t>
      </w:r>
      <w:commentRangeEnd w:id="2"/>
      <w:r w:rsidR="00413486">
        <w:rPr>
          <w:rStyle w:val="af4"/>
        </w:rPr>
        <w:commentReference w:id="2"/>
      </w:r>
      <w:commentRangeEnd w:id="3"/>
      <w:r w:rsidR="003173E4">
        <w:rPr>
          <w:rStyle w:val="af4"/>
        </w:rPr>
        <w:commentReference w:id="3"/>
      </w:r>
    </w:p>
    <w:p w14:paraId="213FF4F1" w14:textId="77777777" w:rsidR="001F50F8" w:rsidRDefault="002E76CB" w:rsidP="001F50F8">
      <w:pPr>
        <w:keepNext/>
        <w:jc w:val="center"/>
      </w:pPr>
      <w:r>
        <w:rPr>
          <w:rFonts w:asciiTheme="minorEastAsia" w:hAnsiTheme="minorEastAsia"/>
          <w:noProof/>
          <w:szCs w:val="21"/>
        </w:rPr>
        <w:drawing>
          <wp:inline distT="0" distB="0" distL="0" distR="0" wp14:anchorId="05859E0C" wp14:editId="1F0E2568">
            <wp:extent cx="3020604" cy="895350"/>
            <wp:effectExtent l="0" t="0" r="2540" b="0"/>
            <wp:docPr id="1608122526" name="図 5" descr="じょうご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22526" name="図 5" descr="じょうごグラフ が含まれている画像&#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3205311" cy="950100"/>
                    </a:xfrm>
                    <a:prstGeom prst="rect">
                      <a:avLst/>
                    </a:prstGeom>
                  </pic:spPr>
                </pic:pic>
              </a:graphicData>
            </a:graphic>
          </wp:inline>
        </w:drawing>
      </w:r>
    </w:p>
    <w:p w14:paraId="484D55CA" w14:textId="5F9304ED" w:rsidR="004E42E7" w:rsidRPr="001F50F8" w:rsidRDefault="001F50F8" w:rsidP="00EE1EF7">
      <w:pPr>
        <w:pStyle w:val="af3"/>
        <w:spacing w:line="240" w:lineRule="exact"/>
        <w:jc w:val="center"/>
        <w:rPr>
          <w:rFonts w:asciiTheme="minorEastAsia" w:hAnsiTheme="minorEastAsia"/>
          <w:b w:val="0"/>
          <w:bCs w:val="0"/>
        </w:rPr>
      </w:pPr>
      <w:r w:rsidRPr="001F50F8">
        <w:rPr>
          <w:rFonts w:hint="eastAsia"/>
          <w:b w:val="0"/>
          <w:bCs w:val="0"/>
        </w:rPr>
        <w:t>図</w:t>
      </w:r>
      <w:r w:rsidRPr="001F50F8">
        <w:rPr>
          <w:rFonts w:hint="eastAsia"/>
          <w:b w:val="0"/>
          <w:bCs w:val="0"/>
        </w:rPr>
        <w:t xml:space="preserve"> </w:t>
      </w:r>
      <w:r w:rsidRPr="001F50F8">
        <w:rPr>
          <w:b w:val="0"/>
          <w:bCs w:val="0"/>
        </w:rPr>
        <w:fldChar w:fldCharType="begin"/>
      </w:r>
      <w:r w:rsidRPr="001F50F8">
        <w:rPr>
          <w:b w:val="0"/>
          <w:bCs w:val="0"/>
        </w:rPr>
        <w:instrText xml:space="preserve"> </w:instrText>
      </w:r>
      <w:r w:rsidRPr="001F50F8">
        <w:rPr>
          <w:rFonts w:hint="eastAsia"/>
          <w:b w:val="0"/>
          <w:bCs w:val="0"/>
        </w:rPr>
        <w:instrText xml:space="preserve">SEQ </w:instrText>
      </w:r>
      <w:r w:rsidRPr="001F50F8">
        <w:rPr>
          <w:rFonts w:hint="eastAsia"/>
          <w:b w:val="0"/>
          <w:bCs w:val="0"/>
        </w:rPr>
        <w:instrText>図</w:instrText>
      </w:r>
      <w:r w:rsidRPr="001F50F8">
        <w:rPr>
          <w:rFonts w:hint="eastAsia"/>
          <w:b w:val="0"/>
          <w:bCs w:val="0"/>
        </w:rPr>
        <w:instrText xml:space="preserve"> \* ARABIC</w:instrText>
      </w:r>
      <w:r w:rsidRPr="001F50F8">
        <w:rPr>
          <w:b w:val="0"/>
          <w:bCs w:val="0"/>
        </w:rPr>
        <w:instrText xml:space="preserve"> </w:instrText>
      </w:r>
      <w:r w:rsidRPr="001F50F8">
        <w:rPr>
          <w:b w:val="0"/>
          <w:bCs w:val="0"/>
        </w:rPr>
        <w:fldChar w:fldCharType="separate"/>
      </w:r>
      <w:r w:rsidR="00405492">
        <w:rPr>
          <w:b w:val="0"/>
          <w:bCs w:val="0"/>
          <w:noProof/>
        </w:rPr>
        <w:t>1</w:t>
      </w:r>
      <w:r w:rsidRPr="001F50F8">
        <w:rPr>
          <w:b w:val="0"/>
          <w:bCs w:val="0"/>
        </w:rPr>
        <w:fldChar w:fldCharType="end"/>
      </w:r>
      <w:r w:rsidRPr="001F50F8">
        <w:rPr>
          <w:b w:val="0"/>
          <w:bCs w:val="0"/>
        </w:rPr>
        <w:t xml:space="preserve"> : Actor Model</w:t>
      </w:r>
      <w:r w:rsidRPr="001F50F8">
        <w:rPr>
          <w:b w:val="0"/>
          <w:bCs w:val="0"/>
        </w:rPr>
        <w:t>の構成</w:t>
      </w:r>
      <w:r w:rsidRPr="001F50F8">
        <w:rPr>
          <w:rFonts w:asciiTheme="minorEastAsia" w:hAnsiTheme="minorEastAsia"/>
          <w:b w:val="0"/>
          <w:bCs w:val="0"/>
        </w:rPr>
        <w:fldChar w:fldCharType="begin"/>
      </w:r>
      <w:r w:rsidRPr="001F50F8">
        <w:rPr>
          <w:rFonts w:asciiTheme="minorEastAsia" w:hAnsiTheme="minorEastAsia"/>
          <w:b w:val="0"/>
          <w:bCs w:val="0"/>
        </w:rPr>
        <w:instrText xml:space="preserve"> </w:instrText>
      </w:r>
      <w:r w:rsidRPr="001F50F8">
        <w:rPr>
          <w:rFonts w:asciiTheme="minorEastAsia" w:hAnsiTheme="minorEastAsia" w:hint="eastAsia"/>
          <w:b w:val="0"/>
          <w:bCs w:val="0"/>
        </w:rPr>
        <w:instrText>REF _Ref173009454 \r \h</w:instrText>
      </w:r>
      <w:r w:rsidRPr="001F50F8">
        <w:rPr>
          <w:rFonts w:asciiTheme="minorEastAsia" w:hAnsiTheme="minorEastAsia"/>
          <w:b w:val="0"/>
          <w:bCs w:val="0"/>
        </w:rPr>
        <w:instrText xml:space="preserve"> </w:instrText>
      </w:r>
      <w:r>
        <w:rPr>
          <w:rFonts w:asciiTheme="minorEastAsia" w:hAnsiTheme="minorEastAsia"/>
          <w:b w:val="0"/>
          <w:bCs w:val="0"/>
        </w:rPr>
        <w:instrText xml:space="preserve"> \* MERGEFORMAT </w:instrText>
      </w:r>
      <w:r w:rsidRPr="001F50F8">
        <w:rPr>
          <w:rFonts w:asciiTheme="minorEastAsia" w:hAnsiTheme="minorEastAsia"/>
          <w:b w:val="0"/>
          <w:bCs w:val="0"/>
        </w:rPr>
      </w:r>
      <w:r w:rsidRPr="001F50F8">
        <w:rPr>
          <w:rFonts w:asciiTheme="minorEastAsia" w:hAnsiTheme="minorEastAsia"/>
          <w:b w:val="0"/>
          <w:bCs w:val="0"/>
        </w:rPr>
        <w:fldChar w:fldCharType="separate"/>
      </w:r>
      <w:r w:rsidRPr="001F50F8">
        <w:rPr>
          <w:rFonts w:asciiTheme="minorEastAsia" w:hAnsiTheme="minorEastAsia"/>
          <w:b w:val="0"/>
          <w:bCs w:val="0"/>
        </w:rPr>
        <w:t>[2]</w:t>
      </w:r>
      <w:r w:rsidRPr="001F50F8">
        <w:rPr>
          <w:rFonts w:asciiTheme="minorEastAsia" w:hAnsiTheme="minorEastAsia"/>
          <w:b w:val="0"/>
          <w:bCs w:val="0"/>
        </w:rPr>
        <w:fldChar w:fldCharType="end"/>
      </w:r>
    </w:p>
    <w:p w14:paraId="1B1CB170" w14:textId="36CFDBE5" w:rsidR="002E76CB" w:rsidRPr="009E0EB1" w:rsidRDefault="002E76CB" w:rsidP="00EE1EF7">
      <w:pPr>
        <w:spacing w:line="240" w:lineRule="exac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Ruby</w:t>
      </w:r>
      <w:r>
        <w:rPr>
          <w:rFonts w:asciiTheme="minorEastAsia" w:hAnsiTheme="minorEastAsia" w:hint="eastAsia"/>
          <w:szCs w:val="21"/>
        </w:rPr>
        <w:t>処理系を起動すると、</w:t>
      </w:r>
      <w:r>
        <w:rPr>
          <w:rFonts w:asciiTheme="minorEastAsia" w:hAnsiTheme="minorEastAsia"/>
          <w:szCs w:val="21"/>
        </w:rPr>
        <w:t>1</w:t>
      </w:r>
      <w:r>
        <w:rPr>
          <w:rFonts w:asciiTheme="minorEastAsia" w:hAnsiTheme="minorEastAsia" w:hint="eastAsia"/>
          <w:szCs w:val="21"/>
        </w:rPr>
        <w:t>つの</w:t>
      </w:r>
      <w:r>
        <w:rPr>
          <w:rFonts w:asciiTheme="minorEastAsia" w:hAnsiTheme="minorEastAsia"/>
          <w:szCs w:val="21"/>
        </w:rPr>
        <w:t>Ractor</w:t>
      </w:r>
      <w:r>
        <w:rPr>
          <w:rFonts w:asciiTheme="minorEastAsia" w:hAnsiTheme="minorEastAsia" w:hint="eastAsia"/>
          <w:szCs w:val="21"/>
        </w:rPr>
        <w:t>を作成する</w:t>
      </w:r>
      <w:r>
        <w:rPr>
          <w:rFonts w:asciiTheme="minorEastAsia" w:hAnsiTheme="minorEastAsia"/>
          <w:szCs w:val="21"/>
        </w:rPr>
        <w:t>(</w:t>
      </w:r>
      <w:r>
        <w:rPr>
          <w:rFonts w:asciiTheme="minorEastAsia" w:hAnsiTheme="minorEastAsia" w:hint="eastAsia"/>
          <w:szCs w:val="21"/>
        </w:rPr>
        <w:t>これを</w:t>
      </w:r>
      <w:r>
        <w:rPr>
          <w:rFonts w:asciiTheme="minorEastAsia" w:hAnsiTheme="minorEastAsia"/>
          <w:szCs w:val="21"/>
        </w:rPr>
        <w:t>Main Ractor</w:t>
      </w:r>
      <w:r>
        <w:rPr>
          <w:rFonts w:asciiTheme="minorEastAsia" w:hAnsiTheme="minorEastAsia" w:hint="eastAsia"/>
          <w:szCs w:val="21"/>
        </w:rPr>
        <w:t>と呼ぶ</w:t>
      </w:r>
      <w:r>
        <w:rPr>
          <w:rFonts w:asciiTheme="minorEastAsia" w:hAnsiTheme="minorEastAsia"/>
          <w:szCs w:val="21"/>
        </w:rPr>
        <w:t>)</w:t>
      </w:r>
      <w:r>
        <w:rPr>
          <w:rFonts w:asciiTheme="minorEastAsia" w:hAnsiTheme="minorEastAsia" w:hint="eastAsia"/>
          <w:szCs w:val="21"/>
        </w:rPr>
        <w:t>。同一</w:t>
      </w:r>
      <w:r>
        <w:rPr>
          <w:rFonts w:asciiTheme="minorEastAsia" w:hAnsiTheme="minorEastAsia"/>
          <w:szCs w:val="21"/>
        </w:rPr>
        <w:t>Ractor</w:t>
      </w:r>
      <w:r>
        <w:rPr>
          <w:rFonts w:asciiTheme="minorEastAsia" w:hAnsiTheme="minorEastAsia" w:hint="eastAsia"/>
          <w:szCs w:val="21"/>
        </w:rPr>
        <w:t>は最低</w:t>
      </w:r>
      <w:r>
        <w:rPr>
          <w:rFonts w:asciiTheme="minorEastAsia" w:hAnsiTheme="minorEastAsia"/>
          <w:szCs w:val="21"/>
        </w:rPr>
        <w:t>1</w:t>
      </w:r>
      <w:r>
        <w:rPr>
          <w:rFonts w:asciiTheme="minorEastAsia" w:hAnsiTheme="minorEastAsia" w:hint="eastAsia"/>
          <w:szCs w:val="21"/>
        </w:rPr>
        <w:t>つのスレッドを持つ。同一</w:t>
      </w:r>
      <w:r>
        <w:rPr>
          <w:rFonts w:asciiTheme="minorEastAsia" w:hAnsiTheme="minorEastAsia"/>
          <w:szCs w:val="21"/>
        </w:rPr>
        <w:t>Ractor</w:t>
      </w:r>
      <w:r>
        <w:rPr>
          <w:rFonts w:asciiTheme="minorEastAsia" w:hAnsiTheme="minorEastAsia" w:hint="eastAsia"/>
          <w:szCs w:val="21"/>
        </w:rPr>
        <w:t>内の複数スレッドはグローバルインタープリターロックにより同時には実行されない。</w:t>
      </w:r>
    </w:p>
    <w:p w14:paraId="0F15AF40" w14:textId="484200B5" w:rsidR="00FD39D5" w:rsidRDefault="002D5642"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実験</w:t>
      </w:r>
    </w:p>
    <w:p w14:paraId="021F1C26" w14:textId="0FD37525" w:rsidR="00250B14" w:rsidRDefault="002D5642" w:rsidP="00EE1EF7">
      <w:pPr>
        <w:spacing w:line="240" w:lineRule="exact"/>
        <w:rPr>
          <w:rFonts w:asciiTheme="minorEastAsia" w:hAnsiTheme="minorEastAsia"/>
          <w:szCs w:val="21"/>
        </w:rPr>
      </w:pPr>
      <w:r>
        <w:rPr>
          <w:rFonts w:asciiTheme="minorEastAsia" w:hAnsiTheme="minorEastAsia" w:hint="eastAsia"/>
          <w:szCs w:val="21"/>
        </w:rPr>
        <w:t xml:space="preserve">　バブルソートを用いて</w:t>
      </w:r>
      <w:r>
        <w:rPr>
          <w:rFonts w:asciiTheme="minorEastAsia" w:hAnsiTheme="minorEastAsia"/>
          <w:szCs w:val="21"/>
        </w:rPr>
        <w:t>Ractor</w:t>
      </w:r>
      <w:r>
        <w:rPr>
          <w:rFonts w:asciiTheme="minorEastAsia" w:hAnsiTheme="minorEastAsia" w:hint="eastAsia"/>
          <w:szCs w:val="21"/>
        </w:rPr>
        <w:t>の実験を行った。</w:t>
      </w:r>
      <w:r w:rsidR="00250B14">
        <w:rPr>
          <w:rFonts w:asciiTheme="minorEastAsia" w:hAnsiTheme="minorEastAsia" w:hint="eastAsia"/>
          <w:szCs w:val="21"/>
        </w:rPr>
        <w:t>実験は</w:t>
      </w:r>
      <w:r w:rsidR="006C7D15">
        <w:rPr>
          <w:rFonts w:asciiTheme="minorEastAsia" w:hAnsiTheme="minorEastAsia"/>
          <w:szCs w:val="21"/>
        </w:rPr>
        <w:t>Apple M1</w:t>
      </w:r>
      <w:r w:rsidR="006C7D15">
        <w:rPr>
          <w:rFonts w:asciiTheme="minorEastAsia" w:hAnsiTheme="minorEastAsia" w:hint="eastAsia"/>
          <w:szCs w:val="21"/>
        </w:rPr>
        <w:t>チップ搭載の</w:t>
      </w:r>
      <w:r w:rsidR="006C7D15">
        <w:rPr>
          <w:rFonts w:asciiTheme="minorEastAsia" w:hAnsiTheme="minorEastAsia"/>
          <w:szCs w:val="21"/>
        </w:rPr>
        <w:t>MacBook Air(8</w:t>
      </w:r>
      <w:r w:rsidR="006C7D15">
        <w:rPr>
          <w:rFonts w:asciiTheme="minorEastAsia" w:hAnsiTheme="minorEastAsia" w:hint="eastAsia"/>
          <w:szCs w:val="21"/>
        </w:rPr>
        <w:t>コア</w:t>
      </w:r>
      <w:r w:rsidR="006C7D15">
        <w:rPr>
          <w:rFonts w:asciiTheme="minorEastAsia" w:hAnsiTheme="minorEastAsia"/>
          <w:szCs w:val="21"/>
        </w:rPr>
        <w:t>CPU</w:t>
      </w:r>
      <w:r w:rsidR="006C7D15">
        <w:rPr>
          <w:rFonts w:asciiTheme="minorEastAsia" w:hAnsiTheme="minorEastAsia" w:hint="eastAsia"/>
          <w:szCs w:val="21"/>
        </w:rPr>
        <w:t>、</w:t>
      </w:r>
      <w:r w:rsidR="006C7D15">
        <w:rPr>
          <w:rFonts w:asciiTheme="minorEastAsia" w:hAnsiTheme="minorEastAsia"/>
          <w:szCs w:val="21"/>
        </w:rPr>
        <w:t xml:space="preserve"> macOS Sonoma 14.5)</w:t>
      </w:r>
      <w:r w:rsidR="009244DB">
        <w:rPr>
          <w:rFonts w:asciiTheme="minorEastAsia" w:hAnsiTheme="minorEastAsia" w:hint="eastAsia"/>
          <w:szCs w:val="21"/>
        </w:rPr>
        <w:t>上の</w:t>
      </w:r>
      <w:r w:rsidR="00250B14">
        <w:rPr>
          <w:rFonts w:asciiTheme="minorEastAsia" w:hAnsiTheme="minorEastAsia"/>
          <w:szCs w:val="21"/>
        </w:rPr>
        <w:t>Ruby3.3.4</w:t>
      </w:r>
      <w:r w:rsidR="00250B14">
        <w:rPr>
          <w:rFonts w:asciiTheme="minorEastAsia" w:hAnsiTheme="minorEastAsia" w:hint="eastAsia"/>
          <w:szCs w:val="21"/>
        </w:rPr>
        <w:t>で実行させた。</w:t>
      </w:r>
    </w:p>
    <w:p w14:paraId="3928E43F" w14:textId="4E6CD068" w:rsidR="006829B3" w:rsidRPr="006829B3" w:rsidRDefault="00BB011B" w:rsidP="006829B3">
      <w:pPr>
        <w:pStyle w:val="ab"/>
        <w:numPr>
          <w:ilvl w:val="1"/>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方法</w:t>
      </w:r>
    </w:p>
    <w:p w14:paraId="6C637734" w14:textId="0D8818B7" w:rsidR="00BB011B" w:rsidRDefault="00250B14" w:rsidP="00EE1EF7">
      <w:pPr>
        <w:spacing w:line="240" w:lineRule="exact"/>
        <w:rPr>
          <w:rFonts w:asciiTheme="minorEastAsia" w:hAnsiTheme="minorEastAsia"/>
          <w:szCs w:val="21"/>
        </w:rPr>
      </w:pPr>
      <w:r>
        <w:rPr>
          <w:rFonts w:asciiTheme="minorEastAsia" w:hAnsiTheme="minorEastAsia" w:hint="eastAsia"/>
          <w:szCs w:val="21"/>
        </w:rPr>
        <w:t>バブルソートの並列化の方法について</w:t>
      </w:r>
      <w:r w:rsidR="00543B33">
        <w:rPr>
          <w:rFonts w:asciiTheme="minorEastAsia" w:hAnsiTheme="minorEastAsia" w:hint="eastAsia"/>
          <w:szCs w:val="21"/>
        </w:rPr>
        <w:t>は</w:t>
      </w:r>
      <w:r w:rsidR="001F50F8">
        <w:rPr>
          <w:rFonts w:asciiTheme="minorEastAsia" w:hAnsiTheme="minorEastAsia" w:hint="eastAsia"/>
          <w:szCs w:val="21"/>
        </w:rPr>
        <w:t>図</w:t>
      </w:r>
      <w:r w:rsidR="001F50F8">
        <w:rPr>
          <w:rFonts w:asciiTheme="minorEastAsia" w:hAnsiTheme="minorEastAsia"/>
          <w:szCs w:val="21"/>
        </w:rPr>
        <w:t>2</w:t>
      </w:r>
      <w:r w:rsidR="001F50F8">
        <w:rPr>
          <w:rFonts w:asciiTheme="minorEastAsia" w:hAnsiTheme="minorEastAsia" w:hint="eastAsia"/>
          <w:szCs w:val="21"/>
        </w:rPr>
        <w:t>に</w:t>
      </w:r>
      <w:r>
        <w:rPr>
          <w:rFonts w:asciiTheme="minorEastAsia" w:hAnsiTheme="minorEastAsia" w:hint="eastAsia"/>
          <w:szCs w:val="21"/>
        </w:rPr>
        <w:t>示す。整数の乱数を指定の数だけ生成し、配列に格納する。</w:t>
      </w:r>
    </w:p>
    <w:p w14:paraId="4D5B41DF" w14:textId="77777777" w:rsidR="001F50F8" w:rsidRDefault="002E76CB" w:rsidP="001F50F8">
      <w:pPr>
        <w:keepNext/>
        <w:jc w:val="center"/>
      </w:pPr>
      <w:r>
        <w:rPr>
          <w:rFonts w:asciiTheme="minorEastAsia" w:hAnsiTheme="minorEastAsia"/>
          <w:noProof/>
          <w:szCs w:val="21"/>
        </w:rPr>
        <w:drawing>
          <wp:inline distT="0" distB="0" distL="0" distR="0" wp14:anchorId="1305150F" wp14:editId="45058CE2">
            <wp:extent cx="2185426" cy="892455"/>
            <wp:effectExtent l="0" t="0" r="0" b="0"/>
            <wp:docPr id="1462986155" name="図 4"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6155" name="図 4" descr="ダイアグラム&#10;&#10;中程度の精度で自動的に生成された説明"/>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2277" cy="948341"/>
                    </a:xfrm>
                    <a:prstGeom prst="rect">
                      <a:avLst/>
                    </a:prstGeom>
                  </pic:spPr>
                </pic:pic>
              </a:graphicData>
            </a:graphic>
          </wp:inline>
        </w:drawing>
      </w:r>
    </w:p>
    <w:p w14:paraId="0FDF7AEB" w14:textId="5BA182AB" w:rsidR="002E76CB" w:rsidRPr="001F50F8" w:rsidRDefault="001F50F8" w:rsidP="00EE1EF7">
      <w:pPr>
        <w:pStyle w:val="af3"/>
        <w:spacing w:line="240" w:lineRule="exact"/>
        <w:jc w:val="center"/>
        <w:rPr>
          <w:rFonts w:asciiTheme="minorEastAsia" w:hAnsiTheme="minorEastAsia"/>
          <w:b w:val="0"/>
          <w:bCs w:val="0"/>
        </w:rPr>
      </w:pPr>
      <w:r w:rsidRPr="001F50F8">
        <w:rPr>
          <w:rFonts w:hint="eastAsia"/>
          <w:b w:val="0"/>
          <w:bCs w:val="0"/>
        </w:rPr>
        <w:t>図</w:t>
      </w:r>
      <w:r w:rsidRPr="001F50F8">
        <w:rPr>
          <w:rFonts w:hint="eastAsia"/>
          <w:b w:val="0"/>
          <w:bCs w:val="0"/>
        </w:rPr>
        <w:t xml:space="preserve"> </w:t>
      </w:r>
      <w:r w:rsidRPr="001F50F8">
        <w:rPr>
          <w:b w:val="0"/>
          <w:bCs w:val="0"/>
        </w:rPr>
        <w:fldChar w:fldCharType="begin"/>
      </w:r>
      <w:r w:rsidRPr="001F50F8">
        <w:rPr>
          <w:b w:val="0"/>
          <w:bCs w:val="0"/>
        </w:rPr>
        <w:instrText xml:space="preserve"> </w:instrText>
      </w:r>
      <w:r w:rsidRPr="001F50F8">
        <w:rPr>
          <w:rFonts w:hint="eastAsia"/>
          <w:b w:val="0"/>
          <w:bCs w:val="0"/>
        </w:rPr>
        <w:instrText xml:space="preserve">SEQ </w:instrText>
      </w:r>
      <w:r w:rsidRPr="001F50F8">
        <w:rPr>
          <w:rFonts w:hint="eastAsia"/>
          <w:b w:val="0"/>
          <w:bCs w:val="0"/>
        </w:rPr>
        <w:instrText>図</w:instrText>
      </w:r>
      <w:r w:rsidRPr="001F50F8">
        <w:rPr>
          <w:rFonts w:hint="eastAsia"/>
          <w:b w:val="0"/>
          <w:bCs w:val="0"/>
        </w:rPr>
        <w:instrText xml:space="preserve"> \* ARABIC</w:instrText>
      </w:r>
      <w:r w:rsidRPr="001F50F8">
        <w:rPr>
          <w:b w:val="0"/>
          <w:bCs w:val="0"/>
        </w:rPr>
        <w:instrText xml:space="preserve"> </w:instrText>
      </w:r>
      <w:r w:rsidRPr="001F50F8">
        <w:rPr>
          <w:b w:val="0"/>
          <w:bCs w:val="0"/>
        </w:rPr>
        <w:fldChar w:fldCharType="separate"/>
      </w:r>
      <w:r w:rsidR="00405492">
        <w:rPr>
          <w:b w:val="0"/>
          <w:bCs w:val="0"/>
          <w:noProof/>
        </w:rPr>
        <w:t>2</w:t>
      </w:r>
      <w:r w:rsidRPr="001F50F8">
        <w:rPr>
          <w:b w:val="0"/>
          <w:bCs w:val="0"/>
        </w:rPr>
        <w:fldChar w:fldCharType="end"/>
      </w:r>
      <w:r w:rsidRPr="001F50F8">
        <w:rPr>
          <w:b w:val="0"/>
          <w:bCs w:val="0"/>
        </w:rPr>
        <w:t xml:space="preserve"> : Ractor</w:t>
      </w:r>
      <w:r w:rsidRPr="001F50F8">
        <w:rPr>
          <w:rFonts w:hint="eastAsia"/>
          <w:b w:val="0"/>
          <w:bCs w:val="0"/>
        </w:rPr>
        <w:t>を用いたバブルソートの並列化</w:t>
      </w:r>
    </w:p>
    <w:p w14:paraId="03585378" w14:textId="60211FCA" w:rsidR="0056085C" w:rsidRDefault="00732E70" w:rsidP="00EE1EF7">
      <w:pPr>
        <w:spacing w:line="240" w:lineRule="exact"/>
        <w:rPr>
          <w:rFonts w:asciiTheme="minorEastAsia" w:hAnsiTheme="minorEastAsia"/>
          <w:szCs w:val="21"/>
        </w:rPr>
      </w:pPr>
      <w:r>
        <w:rPr>
          <w:rFonts w:asciiTheme="minorEastAsia" w:hAnsiTheme="minorEastAsia" w:hint="eastAsia"/>
          <w:szCs w:val="21"/>
        </w:rPr>
        <w:t xml:space="preserve">　</w:t>
      </w:r>
      <w:r w:rsidR="00250B14">
        <w:rPr>
          <w:rFonts w:asciiTheme="minorEastAsia" w:hAnsiTheme="minorEastAsia" w:hint="eastAsia"/>
          <w:szCs w:val="21"/>
        </w:rPr>
        <w:t>配列要素の中央値を基準に</w:t>
      </w:r>
      <w:r w:rsidR="00BB011B">
        <w:rPr>
          <w:rFonts w:asciiTheme="minorEastAsia" w:hAnsiTheme="minorEastAsia" w:hint="eastAsia"/>
          <w:szCs w:val="21"/>
        </w:rPr>
        <w:t>次の手順に従い2つに分割する。配列の左端から右に向かって、中央値以上の値を探し、右端から左に向かって中央値未満の値を探索する。見つけた</w:t>
      </w:r>
      <w:r w:rsidR="00BB011B">
        <w:rPr>
          <w:rFonts w:asciiTheme="minorEastAsia" w:hAnsiTheme="minorEastAsia"/>
          <w:szCs w:val="21"/>
        </w:rPr>
        <w:t>2</w:t>
      </w:r>
      <w:r w:rsidR="00BB011B">
        <w:rPr>
          <w:rFonts w:asciiTheme="minorEastAsia" w:hAnsiTheme="minorEastAsia" w:hint="eastAsia"/>
          <w:szCs w:val="21"/>
        </w:rPr>
        <w:t>つの値を交換し、これにより、中央値未満の値が左側に、中央値以上の値が右側に移動する。この操作を左右からの探索が衝突するまで繰り返す。</w:t>
      </w:r>
      <w:r w:rsidR="00BB011B">
        <w:rPr>
          <w:rFonts w:asciiTheme="minorEastAsia" w:hAnsiTheme="minorEastAsia"/>
          <w:szCs w:val="21"/>
        </w:rPr>
        <w:t>2</w:t>
      </w:r>
      <w:r w:rsidR="00BB011B">
        <w:rPr>
          <w:rFonts w:asciiTheme="minorEastAsia" w:hAnsiTheme="minorEastAsia" w:hint="eastAsia"/>
          <w:szCs w:val="21"/>
        </w:rPr>
        <w:t>つの</w:t>
      </w:r>
      <w:r w:rsidR="00BB011B">
        <w:rPr>
          <w:rFonts w:asciiTheme="minorEastAsia" w:hAnsiTheme="minorEastAsia"/>
          <w:szCs w:val="21"/>
        </w:rPr>
        <w:t>Ractor</w:t>
      </w:r>
      <w:r w:rsidR="00BB011B">
        <w:rPr>
          <w:rFonts w:asciiTheme="minorEastAsia" w:hAnsiTheme="minorEastAsia" w:hint="eastAsia"/>
          <w:szCs w:val="21"/>
        </w:rPr>
        <w:t>を生成し、各</w:t>
      </w:r>
      <w:r w:rsidR="00BB011B">
        <w:rPr>
          <w:rFonts w:asciiTheme="minorEastAsia" w:hAnsiTheme="minorEastAsia"/>
          <w:szCs w:val="21"/>
        </w:rPr>
        <w:t>Ractor</w:t>
      </w:r>
      <w:r w:rsidR="00BB011B">
        <w:rPr>
          <w:rFonts w:asciiTheme="minorEastAsia" w:hAnsiTheme="minorEastAsia" w:hint="eastAsia"/>
          <w:szCs w:val="21"/>
        </w:rPr>
        <w:t>に</w:t>
      </w:r>
      <w:r w:rsidR="0056085C">
        <w:rPr>
          <w:rFonts w:asciiTheme="minorEastAsia" w:hAnsiTheme="minorEastAsia" w:hint="eastAsia"/>
          <w:szCs w:val="21"/>
        </w:rPr>
        <w:t>分割された部分配列を送信する。その後、各</w:t>
      </w:r>
      <w:r w:rsidR="0056085C">
        <w:rPr>
          <w:rFonts w:asciiTheme="minorEastAsia" w:hAnsiTheme="minorEastAsia"/>
          <w:szCs w:val="21"/>
        </w:rPr>
        <w:t>Ractor</w:t>
      </w:r>
      <w:r w:rsidR="0056085C">
        <w:rPr>
          <w:rFonts w:asciiTheme="minorEastAsia" w:hAnsiTheme="minorEastAsia" w:hint="eastAsia"/>
          <w:szCs w:val="21"/>
        </w:rPr>
        <w:t>で昇順にバブルソートを実施する。各</w:t>
      </w:r>
      <w:r w:rsidR="0056085C">
        <w:rPr>
          <w:rFonts w:asciiTheme="minorEastAsia" w:hAnsiTheme="minorEastAsia"/>
          <w:szCs w:val="21"/>
        </w:rPr>
        <w:t>Ractor</w:t>
      </w:r>
      <w:r w:rsidR="0056085C">
        <w:rPr>
          <w:rFonts w:asciiTheme="minorEastAsia" w:hAnsiTheme="minorEastAsia" w:hint="eastAsia"/>
          <w:szCs w:val="21"/>
        </w:rPr>
        <w:t>からソートされた配列を受け取り、それらを結合する。</w:t>
      </w:r>
    </w:p>
    <w:p w14:paraId="675D503E" w14:textId="7142BC30" w:rsidR="00D814F3" w:rsidRDefault="00D814F3" w:rsidP="00EE1EF7">
      <w:pPr>
        <w:spacing w:line="240" w:lineRule="exact"/>
        <w:rPr>
          <w:rFonts w:asciiTheme="minorEastAsia" w:hAnsiTheme="minorEastAsia"/>
          <w:szCs w:val="21"/>
        </w:rPr>
      </w:pPr>
      <w:r>
        <w:rPr>
          <w:rFonts w:asciiTheme="minorEastAsia" w:hAnsiTheme="minorEastAsia" w:hint="eastAsia"/>
          <w:szCs w:val="21"/>
        </w:rPr>
        <w:t xml:space="preserve">　筆者は、</w:t>
      </w:r>
      <w:r w:rsidRPr="00D814F3">
        <w:rPr>
          <w:rFonts w:asciiTheme="minorEastAsia" w:hAnsiTheme="minorEastAsia" w:hint="eastAsia"/>
          <w:szCs w:val="21"/>
        </w:rPr>
        <w:t>C言語とMPIを用いてバブルソートの並列化を行った経験</w:t>
      </w:r>
      <w:r>
        <w:rPr>
          <w:rFonts w:asciiTheme="minorEastAsia" w:hAnsiTheme="minorEastAsia" w:hint="eastAsia"/>
          <w:szCs w:val="21"/>
        </w:rPr>
        <w:t>がある</w:t>
      </w:r>
      <w:r w:rsidRPr="00D814F3">
        <w:rPr>
          <w:rFonts w:asciiTheme="minorEastAsia" w:hAnsiTheme="minorEastAsia" w:hint="eastAsia"/>
          <w:szCs w:val="21"/>
        </w:rPr>
        <w:t>ため、Ractorでもこれを用いることに</w:t>
      </w:r>
      <w:r>
        <w:rPr>
          <w:rFonts w:asciiTheme="minorEastAsia" w:hAnsiTheme="minorEastAsia" w:hint="eastAsia"/>
          <w:szCs w:val="21"/>
        </w:rPr>
        <w:t>した。</w:t>
      </w:r>
    </w:p>
    <w:p w14:paraId="50F18388" w14:textId="498444D7" w:rsidR="0056085C" w:rsidRPr="002E76CB" w:rsidRDefault="002E76CB" w:rsidP="0080125D">
      <w:pPr>
        <w:pStyle w:val="ab"/>
        <w:numPr>
          <w:ilvl w:val="1"/>
          <w:numId w:val="8"/>
        </w:numPr>
        <w:ind w:leftChars="0"/>
        <w:rPr>
          <w:rFonts w:asciiTheme="majorEastAsia" w:eastAsiaTheme="majorEastAsia" w:hAnsiTheme="majorEastAsia"/>
          <w:sz w:val="24"/>
          <w:szCs w:val="24"/>
        </w:rPr>
      </w:pPr>
      <w:r w:rsidRPr="002E76CB">
        <w:rPr>
          <w:rFonts w:asciiTheme="majorEastAsia" w:eastAsiaTheme="majorEastAsia" w:hAnsiTheme="majorEastAsia" w:hint="eastAsia"/>
          <w:sz w:val="24"/>
          <w:szCs w:val="24"/>
        </w:rPr>
        <w:t>結果</w:t>
      </w:r>
    </w:p>
    <w:p w14:paraId="3B948AB8" w14:textId="5B06ADE4" w:rsidR="00191CB5" w:rsidRDefault="00793DBE" w:rsidP="00EE1EF7">
      <w:pPr>
        <w:spacing w:line="240" w:lineRule="exact"/>
        <w:rPr>
          <w:rFonts w:asciiTheme="minorEastAsia" w:hAnsiTheme="minorEastAsia"/>
          <w:szCs w:val="21"/>
        </w:rPr>
      </w:pPr>
      <w:r>
        <w:rPr>
          <w:rFonts w:asciiTheme="minorEastAsia" w:hAnsiTheme="minorEastAsia" w:hint="eastAsia"/>
          <w:szCs w:val="21"/>
        </w:rPr>
        <w:t xml:space="preserve">　</w:t>
      </w:r>
      <w:r w:rsidR="00D814F3">
        <w:rPr>
          <w:rFonts w:asciiTheme="minorEastAsia" w:hAnsiTheme="minorEastAsia" w:hint="eastAsia"/>
          <w:szCs w:val="21"/>
        </w:rPr>
        <w:t>実験の結果、</w:t>
      </w:r>
      <w:r w:rsidR="00D814F3">
        <w:rPr>
          <w:rFonts w:asciiTheme="minorEastAsia" w:hAnsiTheme="minorEastAsia"/>
          <w:szCs w:val="21"/>
        </w:rPr>
        <w:t>C</w:t>
      </w:r>
      <w:r w:rsidR="00D814F3">
        <w:rPr>
          <w:rFonts w:asciiTheme="minorEastAsia" w:hAnsiTheme="minorEastAsia" w:hint="eastAsia"/>
          <w:szCs w:val="21"/>
        </w:rPr>
        <w:t>言語と</w:t>
      </w:r>
      <w:r w:rsidR="00D814F3">
        <w:rPr>
          <w:rFonts w:asciiTheme="minorEastAsia" w:hAnsiTheme="minorEastAsia"/>
          <w:szCs w:val="21"/>
        </w:rPr>
        <w:t>MPI</w:t>
      </w:r>
      <w:r w:rsidR="00D814F3">
        <w:rPr>
          <w:rFonts w:asciiTheme="minorEastAsia" w:hAnsiTheme="minorEastAsia" w:hint="eastAsia"/>
          <w:szCs w:val="21"/>
        </w:rPr>
        <w:t>を用いて、</w:t>
      </w:r>
      <w:r w:rsidR="00D814F3">
        <w:rPr>
          <w:rFonts w:asciiTheme="minorEastAsia" w:hAnsiTheme="minorEastAsia"/>
          <w:szCs w:val="21"/>
        </w:rPr>
        <w:t>2</w:t>
      </w:r>
      <w:r w:rsidR="00D814F3">
        <w:rPr>
          <w:rFonts w:asciiTheme="minorEastAsia" w:hAnsiTheme="minorEastAsia" w:hint="eastAsia"/>
          <w:szCs w:val="21"/>
        </w:rPr>
        <w:t>並列でバブルソートさせた時、逐次実行から約</w:t>
      </w:r>
      <w:r w:rsidR="00D814F3">
        <w:rPr>
          <w:rFonts w:asciiTheme="minorEastAsia" w:hAnsiTheme="minorEastAsia"/>
          <w:szCs w:val="21"/>
        </w:rPr>
        <w:t>4</w:t>
      </w:r>
      <w:r w:rsidR="00D814F3">
        <w:rPr>
          <w:rFonts w:asciiTheme="minorEastAsia" w:hAnsiTheme="minorEastAsia" w:hint="eastAsia"/>
          <w:szCs w:val="21"/>
        </w:rPr>
        <w:t>倍の性能向上だったが、</w:t>
      </w:r>
      <w:r w:rsidR="00D814F3">
        <w:rPr>
          <w:rFonts w:asciiTheme="minorEastAsia" w:hAnsiTheme="minorEastAsia"/>
          <w:szCs w:val="21"/>
        </w:rPr>
        <w:t>Ractor</w:t>
      </w:r>
      <w:r w:rsidR="00D814F3">
        <w:rPr>
          <w:rFonts w:asciiTheme="minorEastAsia" w:hAnsiTheme="minorEastAsia" w:hint="eastAsia"/>
          <w:szCs w:val="21"/>
        </w:rPr>
        <w:t>では最も良い場合で約</w:t>
      </w:r>
      <w:r w:rsidR="00D814F3">
        <w:rPr>
          <w:rFonts w:asciiTheme="minorEastAsia" w:hAnsiTheme="minorEastAsia"/>
          <w:szCs w:val="21"/>
        </w:rPr>
        <w:t>2.8</w:t>
      </w:r>
      <w:r w:rsidR="00D814F3">
        <w:rPr>
          <w:rFonts w:asciiTheme="minorEastAsia" w:hAnsiTheme="minorEastAsia" w:hint="eastAsia"/>
          <w:szCs w:val="21"/>
        </w:rPr>
        <w:t>倍の性能向上となった。</w:t>
      </w:r>
      <w:r w:rsidR="00D814F3" w:rsidRPr="00D814F3">
        <w:rPr>
          <w:rFonts w:asciiTheme="minorEastAsia" w:hAnsiTheme="minorEastAsia" w:hint="eastAsia"/>
          <w:szCs w:val="21"/>
        </w:rPr>
        <w:t>メモリ再配置の頻発や共通の配列要素アクセス時の排他制御などの原因が考えられ、これらのRactorのオーバーヘッドは現状ユーザー側の記述の工夫だけで避けるのは難しい</w:t>
      </w:r>
      <w:r w:rsidR="00EE1EF7">
        <w:rPr>
          <w:rFonts w:asciiTheme="minorEastAsia" w:hAnsiTheme="minorEastAsia" w:hint="eastAsia"/>
          <w:szCs w:val="21"/>
        </w:rPr>
        <w:t>ことがわかった。</w:t>
      </w:r>
    </w:p>
    <w:p w14:paraId="28A6ADE0" w14:textId="4E96E389" w:rsidR="007E27C1" w:rsidRDefault="007E27C1" w:rsidP="00EE1EF7">
      <w:pPr>
        <w:spacing w:line="240" w:lineRule="exact"/>
        <w:rPr>
          <w:rFonts w:asciiTheme="minorEastAsia" w:hAnsiTheme="minorEastAsia"/>
          <w:szCs w:val="21"/>
        </w:rPr>
      </w:pPr>
      <w:r>
        <w:rPr>
          <w:rFonts w:asciiTheme="minorEastAsia" w:hAnsiTheme="minorEastAsia" w:hint="eastAsia"/>
          <w:szCs w:val="21"/>
        </w:rPr>
        <w:t xml:space="preserve">　</w:t>
      </w:r>
      <w:r w:rsidRPr="007E27C1">
        <w:rPr>
          <w:rFonts w:asciiTheme="minorEastAsia" w:hAnsiTheme="minorEastAsia" w:hint="eastAsia"/>
          <w:szCs w:val="21"/>
        </w:rPr>
        <w:t>これらの課題があるものの、背景でも述べた通り、Ractorは今後も改善が進められ、将来的な発展が期待され</w:t>
      </w:r>
      <w:r>
        <w:rPr>
          <w:rFonts w:asciiTheme="minorEastAsia" w:hAnsiTheme="minorEastAsia" w:hint="eastAsia"/>
          <w:szCs w:val="21"/>
        </w:rPr>
        <w:t>る</w:t>
      </w:r>
      <w:r w:rsidRPr="007E27C1">
        <w:rPr>
          <w:rFonts w:asciiTheme="minorEastAsia" w:hAnsiTheme="minorEastAsia" w:hint="eastAsia"/>
          <w:szCs w:val="21"/>
        </w:rPr>
        <w:t>。そこでRactor の記述を支援し、より扱いやすくするために Rubocop の活用を提案</w:t>
      </w:r>
      <w:r>
        <w:rPr>
          <w:rFonts w:asciiTheme="minorEastAsia" w:hAnsiTheme="minorEastAsia" w:hint="eastAsia"/>
          <w:szCs w:val="21"/>
        </w:rPr>
        <w:t>する。</w:t>
      </w:r>
    </w:p>
    <w:p w14:paraId="0CC6162F" w14:textId="6F3DDC1D" w:rsidR="00AC3B9E" w:rsidRPr="00AC3B9E" w:rsidRDefault="00AC3B9E" w:rsidP="0080125D">
      <w:pPr>
        <w:pStyle w:val="ab"/>
        <w:numPr>
          <w:ilvl w:val="0"/>
          <w:numId w:val="8"/>
        </w:numPr>
        <w:ind w:leftChars="0"/>
        <w:rPr>
          <w:rFonts w:asciiTheme="majorEastAsia" w:eastAsiaTheme="majorEastAsia" w:hAnsiTheme="majorEastAsia"/>
          <w:sz w:val="24"/>
          <w:szCs w:val="24"/>
        </w:rPr>
      </w:pPr>
      <w:r w:rsidRPr="00ED293D">
        <w:rPr>
          <w:rFonts w:asciiTheme="majorEastAsia" w:eastAsiaTheme="majorEastAsia" w:hAnsiTheme="majorEastAsia" w:hint="eastAsia"/>
          <w:sz w:val="24"/>
          <w:szCs w:val="24"/>
        </w:rPr>
        <w:t>静的解析ツール</w:t>
      </w:r>
      <w:r w:rsidRPr="00ED293D">
        <w:rPr>
          <w:rFonts w:asciiTheme="majorEastAsia" w:eastAsiaTheme="majorEastAsia" w:hAnsiTheme="majorEastAsia"/>
          <w:sz w:val="24"/>
          <w:szCs w:val="24"/>
        </w:rPr>
        <w:t>Rubocop</w:t>
      </w:r>
      <w:r w:rsidR="007E27C1">
        <w:rPr>
          <w:rFonts w:asciiTheme="majorEastAsia" w:eastAsiaTheme="majorEastAsia" w:hAnsiTheme="majorEastAsia" w:hint="eastAsia"/>
          <w:sz w:val="24"/>
          <w:szCs w:val="24"/>
        </w:rPr>
        <w:t>とは</w:t>
      </w:r>
    </w:p>
    <w:p w14:paraId="264DC159" w14:textId="4ECC0172" w:rsidR="00AC3B9E" w:rsidRPr="00AC3B9E" w:rsidRDefault="00AC3B9E" w:rsidP="00EE1EF7">
      <w:pPr>
        <w:spacing w:line="240" w:lineRule="exact"/>
        <w:rPr>
          <w:rFonts w:asciiTheme="minorEastAsia" w:hAnsiTheme="minorEastAsia"/>
          <w:szCs w:val="21"/>
        </w:rPr>
      </w:pPr>
      <w:r w:rsidRPr="00AC3B9E">
        <w:rPr>
          <w:rFonts w:asciiTheme="minorEastAsia" w:hAnsiTheme="minorEastAsia" w:hint="eastAsia"/>
          <w:szCs w:val="21"/>
        </w:rPr>
        <w:t xml:space="preserve">　静的解析ツールにはRubocopを用いる。Rubocopとは、Rubyの静的コード解析およびコードフォーマッターの機能を持つライブラリである。コード内で発見された問題を報告するだけでなく、Rubocopはそれらの多くを自動的に修正することも可能である[3]</w:t>
      </w:r>
      <w:r w:rsidR="00622330">
        <w:rPr>
          <w:rFonts w:asciiTheme="minorEastAsia" w:hAnsiTheme="minorEastAsia" w:hint="eastAsia"/>
          <w:szCs w:val="21"/>
        </w:rPr>
        <w:t>。</w:t>
      </w:r>
    </w:p>
    <w:p w14:paraId="433C08EE" w14:textId="3B65A658" w:rsidR="00AC3B9E" w:rsidRPr="00AC3B9E" w:rsidRDefault="00AC3B9E" w:rsidP="00EE1EF7">
      <w:pPr>
        <w:spacing w:line="240" w:lineRule="exact"/>
        <w:rPr>
          <w:rFonts w:asciiTheme="minorEastAsia" w:hAnsiTheme="minorEastAsia"/>
          <w:szCs w:val="21"/>
        </w:rPr>
      </w:pPr>
      <w:r w:rsidRPr="00AC3B9E">
        <w:rPr>
          <w:rFonts w:asciiTheme="minorEastAsia" w:hAnsiTheme="minorEastAsia" w:hint="eastAsia"/>
          <w:szCs w:val="21"/>
        </w:rPr>
        <w:t xml:space="preserve">　複数人で開発を行っていても書き方を統一することが可能であり、コードの品質向上に貢献することができるという利点があることから、Rubyを採用している企業では、Rubocopの導入事例は多く存在する。</w:t>
      </w:r>
    </w:p>
    <w:p w14:paraId="3B7D40AC" w14:textId="77F48DFF" w:rsidR="003C52FA" w:rsidRDefault="0080125D"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sz w:val="24"/>
          <w:szCs w:val="24"/>
        </w:rPr>
        <w:t>Rubocop</w:t>
      </w:r>
      <w:r w:rsidR="002050D0">
        <w:rPr>
          <w:rFonts w:asciiTheme="majorEastAsia" w:eastAsiaTheme="majorEastAsia" w:hAnsiTheme="majorEastAsia" w:hint="eastAsia"/>
          <w:sz w:val="24"/>
          <w:szCs w:val="24"/>
        </w:rPr>
        <w:t>によるコード支援</w:t>
      </w:r>
    </w:p>
    <w:p w14:paraId="04B65192" w14:textId="20DCC387" w:rsidR="000403E0" w:rsidRDefault="00793DBE" w:rsidP="00EE1EF7">
      <w:pPr>
        <w:spacing w:line="240" w:lineRule="exact"/>
        <w:rPr>
          <w:rFonts w:asciiTheme="minorEastAsia" w:hAnsiTheme="minorEastAsia"/>
          <w:szCs w:val="21"/>
        </w:rPr>
      </w:pPr>
      <w:r>
        <w:rPr>
          <w:rFonts w:asciiTheme="minorEastAsia" w:hAnsiTheme="minorEastAsia" w:hint="eastAsia"/>
          <w:szCs w:val="21"/>
        </w:rPr>
        <w:t xml:space="preserve">　</w:t>
      </w:r>
      <w:r w:rsidR="000403E0">
        <w:rPr>
          <w:rFonts w:asciiTheme="minorEastAsia" w:hAnsiTheme="minorEastAsia" w:hint="eastAsia"/>
          <w:szCs w:val="21"/>
        </w:rPr>
        <w:t>ここでは、実際に実装した指摘の1例を記載する。</w:t>
      </w:r>
      <w:r w:rsidR="001F50F8">
        <w:rPr>
          <w:rFonts w:asciiTheme="minorEastAsia" w:hAnsiTheme="minorEastAsia"/>
          <w:szCs w:val="21"/>
        </w:rPr>
        <w:t>Ractor</w:t>
      </w:r>
      <w:r w:rsidR="001F50F8">
        <w:rPr>
          <w:rFonts w:asciiTheme="minorEastAsia" w:hAnsiTheme="minorEastAsia" w:hint="eastAsia"/>
          <w:szCs w:val="21"/>
        </w:rPr>
        <w:t>間の通信では、</w:t>
      </w:r>
      <w:r w:rsidR="001F50F8">
        <w:rPr>
          <w:rFonts w:asciiTheme="minorEastAsia" w:hAnsiTheme="minorEastAsia"/>
          <w:szCs w:val="21"/>
        </w:rPr>
        <w:t>Receive</w:t>
      </w:r>
      <w:r w:rsidR="001F50F8">
        <w:rPr>
          <w:rFonts w:asciiTheme="minorEastAsia" w:hAnsiTheme="minorEastAsia" w:hint="eastAsia"/>
          <w:szCs w:val="21"/>
        </w:rPr>
        <w:t>処理に対応する</w:t>
      </w:r>
      <w:r w:rsidR="001F50F8">
        <w:rPr>
          <w:rFonts w:asciiTheme="minorEastAsia" w:hAnsiTheme="minorEastAsia"/>
          <w:szCs w:val="21"/>
        </w:rPr>
        <w:t>Send</w:t>
      </w:r>
      <w:r w:rsidR="001F50F8">
        <w:rPr>
          <w:rFonts w:asciiTheme="minorEastAsia" w:hAnsiTheme="minorEastAsia" w:hint="eastAsia"/>
          <w:szCs w:val="21"/>
        </w:rPr>
        <w:t>処理が存在しない場合、</w:t>
      </w:r>
      <w:r w:rsidR="001F50F8">
        <w:rPr>
          <w:rFonts w:asciiTheme="minorEastAsia" w:hAnsiTheme="minorEastAsia"/>
          <w:szCs w:val="21"/>
        </w:rPr>
        <w:t>Receive</w:t>
      </w:r>
      <w:r w:rsidR="001F50F8">
        <w:rPr>
          <w:rFonts w:asciiTheme="minorEastAsia" w:hAnsiTheme="minorEastAsia" w:hint="eastAsia"/>
          <w:szCs w:val="21"/>
        </w:rPr>
        <w:t>処理で無限に待機状態となる。この問題のコードを図</w:t>
      </w:r>
      <w:r w:rsidR="001F50F8">
        <w:rPr>
          <w:rFonts w:asciiTheme="minorEastAsia" w:hAnsiTheme="minorEastAsia"/>
          <w:szCs w:val="21"/>
        </w:rPr>
        <w:t>3</w:t>
      </w:r>
      <w:r w:rsidR="001F50F8">
        <w:rPr>
          <w:rFonts w:asciiTheme="minorEastAsia" w:hAnsiTheme="minorEastAsia" w:hint="eastAsia"/>
          <w:szCs w:val="21"/>
        </w:rPr>
        <w:t>に示す。</w:t>
      </w:r>
    </w:p>
    <w:p w14:paraId="07FBAE3E" w14:textId="77777777" w:rsidR="008F5E1A" w:rsidRDefault="008F5E1A" w:rsidP="00407672">
      <w:pPr>
        <w:keepNext/>
        <w:jc w:val="center"/>
      </w:pPr>
      <w:r w:rsidRPr="008F5E1A">
        <w:rPr>
          <w:rFonts w:asciiTheme="minorEastAsia" w:hAnsiTheme="minorEastAsia"/>
          <w:noProof/>
          <w:szCs w:val="21"/>
        </w:rPr>
        <w:drawing>
          <wp:inline distT="0" distB="0" distL="0" distR="0" wp14:anchorId="2C87DE04" wp14:editId="67007815">
            <wp:extent cx="2898843" cy="642026"/>
            <wp:effectExtent l="0" t="0" r="0" b="5715"/>
            <wp:docPr id="220" name="Google Shape;220;p34" descr="グラフィカル ユーザー インターフェイス, アプリケーション&#10;&#10;AI によって生成されたコンテンツは間違っている可能性があります。"/>
            <wp:cNvGraphicFramePr/>
            <a:graphic xmlns:a="http://schemas.openxmlformats.org/drawingml/2006/main">
              <a:graphicData uri="http://schemas.openxmlformats.org/drawingml/2006/picture">
                <pic:pic xmlns:pic="http://schemas.openxmlformats.org/drawingml/2006/picture">
                  <pic:nvPicPr>
                    <pic:cNvPr id="220" name="Google Shape;220;p34" descr="グラフィカル ユーザー インターフェイス, アプリケーション&#10;&#10;AI によって生成されたコンテンツは間違っている可能性があります。"/>
                    <pic:cNvPicPr preferRelativeResize="0"/>
                  </pic:nvPicPr>
                  <pic:blipFill>
                    <a:blip r:embed="rId17">
                      <a:alphaModFix/>
                    </a:blip>
                    <a:stretch>
                      <a:fillRect/>
                    </a:stretch>
                  </pic:blipFill>
                  <pic:spPr>
                    <a:xfrm>
                      <a:off x="0" y="0"/>
                      <a:ext cx="2918634" cy="646409"/>
                    </a:xfrm>
                    <a:prstGeom prst="rect">
                      <a:avLst/>
                    </a:prstGeom>
                    <a:noFill/>
                    <a:ln>
                      <a:noFill/>
                    </a:ln>
                  </pic:spPr>
                </pic:pic>
              </a:graphicData>
            </a:graphic>
          </wp:inline>
        </w:drawing>
      </w:r>
    </w:p>
    <w:p w14:paraId="1CC9790B" w14:textId="4EC50B04" w:rsidR="008F5E1A" w:rsidRDefault="008F5E1A" w:rsidP="00EE1EF7">
      <w:pPr>
        <w:pStyle w:val="af3"/>
        <w:spacing w:line="240" w:lineRule="exact"/>
        <w:jc w:val="center"/>
        <w:rPr>
          <w:b w:val="0"/>
          <w:bCs w:val="0"/>
          <w:noProof/>
        </w:rPr>
      </w:pPr>
      <w:r w:rsidRPr="008F5E1A">
        <w:rPr>
          <w:rFonts w:hint="eastAsia"/>
          <w:b w:val="0"/>
          <w:bCs w:val="0"/>
        </w:rPr>
        <w:t>図</w:t>
      </w:r>
      <w:r w:rsidRPr="008F5E1A">
        <w:rPr>
          <w:rFonts w:hint="eastAsia"/>
          <w:b w:val="0"/>
          <w:bCs w:val="0"/>
        </w:rPr>
        <w:t xml:space="preserve"> </w:t>
      </w:r>
      <w:r w:rsidRPr="008F5E1A">
        <w:rPr>
          <w:b w:val="0"/>
          <w:bCs w:val="0"/>
        </w:rPr>
        <w:fldChar w:fldCharType="begin"/>
      </w:r>
      <w:r w:rsidRPr="008F5E1A">
        <w:rPr>
          <w:b w:val="0"/>
          <w:bCs w:val="0"/>
        </w:rPr>
        <w:instrText xml:space="preserve"> </w:instrText>
      </w:r>
      <w:r w:rsidRPr="008F5E1A">
        <w:rPr>
          <w:rFonts w:hint="eastAsia"/>
          <w:b w:val="0"/>
          <w:bCs w:val="0"/>
        </w:rPr>
        <w:instrText xml:space="preserve">SEQ </w:instrText>
      </w:r>
      <w:r w:rsidRPr="008F5E1A">
        <w:rPr>
          <w:rFonts w:hint="eastAsia"/>
          <w:b w:val="0"/>
          <w:bCs w:val="0"/>
        </w:rPr>
        <w:instrText>図</w:instrText>
      </w:r>
      <w:r w:rsidRPr="008F5E1A">
        <w:rPr>
          <w:rFonts w:hint="eastAsia"/>
          <w:b w:val="0"/>
          <w:bCs w:val="0"/>
        </w:rPr>
        <w:instrText xml:space="preserve"> \* ARABIC</w:instrText>
      </w:r>
      <w:r w:rsidRPr="008F5E1A">
        <w:rPr>
          <w:b w:val="0"/>
          <w:bCs w:val="0"/>
        </w:rPr>
        <w:instrText xml:space="preserve"> </w:instrText>
      </w:r>
      <w:r w:rsidRPr="008F5E1A">
        <w:rPr>
          <w:b w:val="0"/>
          <w:bCs w:val="0"/>
        </w:rPr>
        <w:fldChar w:fldCharType="separate"/>
      </w:r>
      <w:r w:rsidR="00405492">
        <w:rPr>
          <w:b w:val="0"/>
          <w:bCs w:val="0"/>
          <w:noProof/>
        </w:rPr>
        <w:t>3</w:t>
      </w:r>
      <w:r w:rsidRPr="008F5E1A">
        <w:rPr>
          <w:b w:val="0"/>
          <w:bCs w:val="0"/>
        </w:rPr>
        <w:fldChar w:fldCharType="end"/>
      </w:r>
      <w:r w:rsidRPr="008F5E1A">
        <w:rPr>
          <w:b w:val="0"/>
          <w:bCs w:val="0"/>
        </w:rPr>
        <w:t xml:space="preserve"> : </w:t>
      </w:r>
      <w:r w:rsidRPr="008F5E1A">
        <w:rPr>
          <w:rFonts w:hint="eastAsia"/>
          <w:b w:val="0"/>
          <w:bCs w:val="0"/>
        </w:rPr>
        <w:t>問題のあるコード</w:t>
      </w:r>
      <w:r w:rsidRPr="008F5E1A">
        <w:rPr>
          <w:rFonts w:hint="eastAsia"/>
          <w:b w:val="0"/>
          <w:bCs w:val="0"/>
          <w:noProof/>
        </w:rPr>
        <w:t>例</w:t>
      </w:r>
    </w:p>
    <w:p w14:paraId="24BF170D" w14:textId="392BB728" w:rsidR="001F50F8" w:rsidRPr="005709CC" w:rsidRDefault="007F103D" w:rsidP="00EE1EF7">
      <w:pPr>
        <w:spacing w:line="240" w:lineRule="exact"/>
        <w:rPr>
          <w:rFonts w:asciiTheme="minorEastAsia" w:hAnsiTheme="minorEastAsia"/>
        </w:rPr>
      </w:pPr>
      <w:r>
        <w:rPr>
          <w:rFonts w:hint="eastAsia"/>
        </w:rPr>
        <w:t xml:space="preserve">　</w:t>
      </w:r>
      <w:r w:rsidRPr="005709CC">
        <w:rPr>
          <w:rFonts w:asciiTheme="minorEastAsia" w:hAnsiTheme="minorEastAsia" w:hint="eastAsia"/>
        </w:rPr>
        <w:t>この問題のコードに対して、</w:t>
      </w:r>
      <w:r w:rsidRPr="005709CC">
        <w:rPr>
          <w:rFonts w:asciiTheme="minorEastAsia" w:hAnsiTheme="minorEastAsia"/>
        </w:rPr>
        <w:t>Receive</w:t>
      </w:r>
      <w:r w:rsidRPr="005709CC">
        <w:rPr>
          <w:rFonts w:asciiTheme="minorEastAsia" w:hAnsiTheme="minorEastAsia" w:hint="eastAsia"/>
        </w:rPr>
        <w:t>処理がある場合、対応する</w:t>
      </w:r>
      <w:r w:rsidRPr="005709CC">
        <w:rPr>
          <w:rFonts w:asciiTheme="minorEastAsia" w:hAnsiTheme="minorEastAsia"/>
        </w:rPr>
        <w:t>Send</w:t>
      </w:r>
      <w:r w:rsidRPr="005709CC">
        <w:rPr>
          <w:rFonts w:asciiTheme="minorEastAsia" w:hAnsiTheme="minorEastAsia" w:hint="eastAsia"/>
        </w:rPr>
        <w:t>処理が存在するかをチェックする</w:t>
      </w:r>
      <w:r w:rsidR="00FB54CD" w:rsidRPr="005709CC">
        <w:rPr>
          <w:rFonts w:asciiTheme="minorEastAsia" w:hAnsiTheme="minorEastAsia" w:hint="eastAsia"/>
        </w:rPr>
        <w:lastRenderedPageBreak/>
        <w:t>指摘について</w:t>
      </w:r>
      <w:r w:rsidR="00FB54CD" w:rsidRPr="005709CC">
        <w:rPr>
          <w:rFonts w:asciiTheme="minorEastAsia" w:hAnsiTheme="minorEastAsia"/>
        </w:rPr>
        <w:t>Rubocop</w:t>
      </w:r>
      <w:r w:rsidR="00FB54CD" w:rsidRPr="005709CC">
        <w:rPr>
          <w:rFonts w:asciiTheme="minorEastAsia" w:hAnsiTheme="minorEastAsia" w:hint="eastAsia"/>
        </w:rPr>
        <w:t>を用いて</w:t>
      </w:r>
      <w:r w:rsidRPr="005709CC">
        <w:rPr>
          <w:rFonts w:asciiTheme="minorEastAsia" w:hAnsiTheme="minorEastAsia" w:hint="eastAsia"/>
        </w:rPr>
        <w:t>実装</w:t>
      </w:r>
      <w:r w:rsidR="00FB54CD" w:rsidRPr="005709CC">
        <w:rPr>
          <w:rFonts w:asciiTheme="minorEastAsia" w:hAnsiTheme="minorEastAsia" w:hint="eastAsia"/>
        </w:rPr>
        <w:t>した</w:t>
      </w:r>
      <w:r w:rsidRPr="005709CC">
        <w:rPr>
          <w:rFonts w:asciiTheme="minorEastAsia" w:hAnsiTheme="minorEastAsia" w:hint="eastAsia"/>
        </w:rPr>
        <w:t>。</w:t>
      </w:r>
    </w:p>
    <w:p w14:paraId="5C52D054" w14:textId="0E26F9D7" w:rsidR="007F103D" w:rsidRPr="005709CC" w:rsidRDefault="007F103D" w:rsidP="00EE1EF7">
      <w:pPr>
        <w:spacing w:line="240" w:lineRule="exact"/>
        <w:rPr>
          <w:rFonts w:asciiTheme="minorEastAsia" w:hAnsiTheme="minorEastAsia"/>
        </w:rPr>
      </w:pPr>
      <w:r w:rsidRPr="005709CC">
        <w:rPr>
          <w:rFonts w:asciiTheme="minorEastAsia" w:hAnsiTheme="minorEastAsia" w:hint="eastAsia"/>
        </w:rPr>
        <w:t xml:space="preserve">　</w:t>
      </w:r>
      <w:r w:rsidR="00FB54CD" w:rsidRPr="005709CC">
        <w:rPr>
          <w:rFonts w:asciiTheme="minorEastAsia" w:hAnsiTheme="minorEastAsia" w:hint="eastAsia"/>
        </w:rPr>
        <w:t>実装したカスタムルールについて図</w:t>
      </w:r>
      <w:r w:rsidR="00FB54CD" w:rsidRPr="005709CC">
        <w:rPr>
          <w:rFonts w:asciiTheme="minorEastAsia" w:hAnsiTheme="minorEastAsia"/>
        </w:rPr>
        <w:t>4</w:t>
      </w:r>
      <w:r w:rsidR="00FB54CD" w:rsidRPr="005709CC">
        <w:rPr>
          <w:rFonts w:asciiTheme="minorEastAsia" w:hAnsiTheme="minorEastAsia" w:hint="eastAsia"/>
        </w:rPr>
        <w:t>の</w:t>
      </w:r>
      <w:r w:rsidRPr="005709CC">
        <w:rPr>
          <w:rFonts w:asciiTheme="minorEastAsia" w:hAnsiTheme="minorEastAsia" w:hint="eastAsia"/>
        </w:rPr>
        <w:t>サンプルプログラムを</w:t>
      </w:r>
      <w:r w:rsidR="00FB54CD" w:rsidRPr="005709CC">
        <w:rPr>
          <w:rFonts w:asciiTheme="minorEastAsia" w:hAnsiTheme="minorEastAsia" w:hint="eastAsia"/>
        </w:rPr>
        <w:t xml:space="preserve">用いて、動作を示す。　</w:t>
      </w:r>
    </w:p>
    <w:p w14:paraId="703EA513" w14:textId="77777777" w:rsidR="007F103D" w:rsidRDefault="007F103D" w:rsidP="007F103D">
      <w:pPr>
        <w:keepNext/>
        <w:jc w:val="center"/>
      </w:pPr>
      <w:r w:rsidRPr="007F103D">
        <w:rPr>
          <w:noProof/>
        </w:rPr>
        <w:drawing>
          <wp:inline distT="0" distB="0" distL="0" distR="0" wp14:anchorId="3C689C51" wp14:editId="55850B4D">
            <wp:extent cx="2645923" cy="1352145"/>
            <wp:effectExtent l="0" t="0" r="0" b="0"/>
            <wp:docPr id="226" name="Google Shape;226;p35" descr="テキスト&#10;&#10;AI によって生成されたコンテンツは間違っている可能性があります。"/>
            <wp:cNvGraphicFramePr/>
            <a:graphic xmlns:a="http://schemas.openxmlformats.org/drawingml/2006/main">
              <a:graphicData uri="http://schemas.openxmlformats.org/drawingml/2006/picture">
                <pic:pic xmlns:pic="http://schemas.openxmlformats.org/drawingml/2006/picture">
                  <pic:nvPicPr>
                    <pic:cNvPr id="226" name="Google Shape;226;p35" descr="テキスト&#10;&#10;AI によって生成されたコンテンツは間違っている可能性があります。"/>
                    <pic:cNvPicPr preferRelativeResize="0"/>
                  </pic:nvPicPr>
                  <pic:blipFill>
                    <a:blip r:embed="rId18">
                      <a:alphaModFix/>
                    </a:blip>
                    <a:stretch>
                      <a:fillRect/>
                    </a:stretch>
                  </pic:blipFill>
                  <pic:spPr>
                    <a:xfrm>
                      <a:off x="0" y="0"/>
                      <a:ext cx="2694660" cy="1377051"/>
                    </a:xfrm>
                    <a:prstGeom prst="rect">
                      <a:avLst/>
                    </a:prstGeom>
                    <a:noFill/>
                    <a:ln>
                      <a:noFill/>
                    </a:ln>
                  </pic:spPr>
                </pic:pic>
              </a:graphicData>
            </a:graphic>
          </wp:inline>
        </w:drawing>
      </w:r>
    </w:p>
    <w:p w14:paraId="149FB743" w14:textId="20FE720E" w:rsidR="007F103D" w:rsidRDefault="007F103D" w:rsidP="00EE1EF7">
      <w:pPr>
        <w:pStyle w:val="af3"/>
        <w:spacing w:line="240" w:lineRule="exact"/>
        <w:jc w:val="center"/>
        <w:rPr>
          <w:b w:val="0"/>
          <w:bCs w:val="0"/>
        </w:rPr>
      </w:pPr>
      <w:r w:rsidRPr="007F103D">
        <w:rPr>
          <w:rFonts w:hint="eastAsia"/>
          <w:b w:val="0"/>
          <w:bCs w:val="0"/>
        </w:rPr>
        <w:t>図</w:t>
      </w:r>
      <w:r w:rsidRPr="007F103D">
        <w:rPr>
          <w:rFonts w:hint="eastAsia"/>
          <w:b w:val="0"/>
          <w:bCs w:val="0"/>
        </w:rPr>
        <w:t xml:space="preserve"> </w:t>
      </w:r>
      <w:r w:rsidRPr="007F103D">
        <w:rPr>
          <w:b w:val="0"/>
          <w:bCs w:val="0"/>
        </w:rPr>
        <w:fldChar w:fldCharType="begin"/>
      </w:r>
      <w:r w:rsidRPr="007F103D">
        <w:rPr>
          <w:b w:val="0"/>
          <w:bCs w:val="0"/>
        </w:rPr>
        <w:instrText xml:space="preserve"> </w:instrText>
      </w:r>
      <w:r w:rsidRPr="007F103D">
        <w:rPr>
          <w:rFonts w:hint="eastAsia"/>
          <w:b w:val="0"/>
          <w:bCs w:val="0"/>
        </w:rPr>
        <w:instrText xml:space="preserve">SEQ </w:instrText>
      </w:r>
      <w:r w:rsidRPr="007F103D">
        <w:rPr>
          <w:rFonts w:hint="eastAsia"/>
          <w:b w:val="0"/>
          <w:bCs w:val="0"/>
        </w:rPr>
        <w:instrText>図</w:instrText>
      </w:r>
      <w:r w:rsidRPr="007F103D">
        <w:rPr>
          <w:rFonts w:hint="eastAsia"/>
          <w:b w:val="0"/>
          <w:bCs w:val="0"/>
        </w:rPr>
        <w:instrText xml:space="preserve"> \* ARABIC</w:instrText>
      </w:r>
      <w:r w:rsidRPr="007F103D">
        <w:rPr>
          <w:b w:val="0"/>
          <w:bCs w:val="0"/>
        </w:rPr>
        <w:instrText xml:space="preserve"> </w:instrText>
      </w:r>
      <w:r w:rsidRPr="007F103D">
        <w:rPr>
          <w:b w:val="0"/>
          <w:bCs w:val="0"/>
        </w:rPr>
        <w:fldChar w:fldCharType="separate"/>
      </w:r>
      <w:r w:rsidR="00405492">
        <w:rPr>
          <w:b w:val="0"/>
          <w:bCs w:val="0"/>
          <w:noProof/>
        </w:rPr>
        <w:t>4</w:t>
      </w:r>
      <w:r w:rsidRPr="007F103D">
        <w:rPr>
          <w:b w:val="0"/>
          <w:bCs w:val="0"/>
        </w:rPr>
        <w:fldChar w:fldCharType="end"/>
      </w:r>
      <w:r w:rsidRPr="007F103D">
        <w:rPr>
          <w:b w:val="0"/>
          <w:bCs w:val="0"/>
        </w:rPr>
        <w:t xml:space="preserve"> : Ractor Send/Receive </w:t>
      </w:r>
      <w:r w:rsidRPr="007F103D">
        <w:rPr>
          <w:rFonts w:hint="eastAsia"/>
          <w:b w:val="0"/>
          <w:bCs w:val="0"/>
        </w:rPr>
        <w:t>サンプルコード</w:t>
      </w:r>
    </w:p>
    <w:p w14:paraId="4F9D4F99" w14:textId="2A49DB92" w:rsidR="007F103D" w:rsidRDefault="0016759F" w:rsidP="00EE1EF7">
      <w:pPr>
        <w:spacing w:line="240" w:lineRule="exact"/>
      </w:pPr>
      <w:r>
        <w:rPr>
          <w:rFonts w:hint="eastAsia"/>
        </w:rPr>
        <w:t>使用するサンプルコードについて説明する。最初に、新しい</w:t>
      </w:r>
      <w:r>
        <w:t>Ractor</w:t>
      </w:r>
      <w:r>
        <w:rPr>
          <w:rFonts w:hint="eastAsia"/>
        </w:rPr>
        <w:t>を生成する。この</w:t>
      </w:r>
      <w:r>
        <w:t>Ractor</w:t>
      </w:r>
      <w:r>
        <w:rPr>
          <w:rFonts w:hint="eastAsia"/>
        </w:rPr>
        <w:t>の中で、</w:t>
      </w:r>
      <w:r>
        <w:t>Receive</w:t>
      </w:r>
      <w:r>
        <w:rPr>
          <w:rFonts w:hint="eastAsia"/>
        </w:rPr>
        <w:t>処理を使ってメッセージを受け取り、受け取ったメッセージをそのまま返す。次に、</w:t>
      </w:r>
      <w:r>
        <w:t>Send</w:t>
      </w:r>
      <w:r>
        <w:rPr>
          <w:rFonts w:hint="eastAsia"/>
        </w:rPr>
        <w:t>処理を実行して、</w:t>
      </w:r>
      <w:r>
        <w:t>Ractor</w:t>
      </w:r>
      <w:r>
        <w:rPr>
          <w:rFonts w:hint="eastAsia"/>
        </w:rPr>
        <w:t>に文字列</w:t>
      </w:r>
      <w:r>
        <w:t>’ok’</w:t>
      </w:r>
      <w:r>
        <w:rPr>
          <w:rFonts w:hint="eastAsia"/>
        </w:rPr>
        <w:t>というメッセージを送信する。最後に、</w:t>
      </w:r>
      <w:r>
        <w:t>take</w:t>
      </w:r>
      <w:r>
        <w:rPr>
          <w:rFonts w:hint="eastAsia"/>
        </w:rPr>
        <w:t>メソッドを使って</w:t>
      </w:r>
      <w:r>
        <w:t>Ractor</w:t>
      </w:r>
      <w:r>
        <w:rPr>
          <w:rFonts w:hint="eastAsia"/>
        </w:rPr>
        <w:t>から返された文字列</w:t>
      </w:r>
      <w:r>
        <w:t>’ok’</w:t>
      </w:r>
      <w:r>
        <w:rPr>
          <w:rFonts w:hint="eastAsia"/>
        </w:rPr>
        <w:t>を受け取り、標準出力に返す。</w:t>
      </w:r>
      <w:r w:rsidR="004F4154">
        <w:rPr>
          <w:rFonts w:hint="eastAsia"/>
        </w:rPr>
        <w:t>サンプルプログラムの実行結果を図</w:t>
      </w:r>
      <w:r w:rsidR="00413486">
        <w:rPr>
          <w:rFonts w:hint="eastAsia"/>
        </w:rPr>
        <w:t>5</w:t>
      </w:r>
      <w:r w:rsidR="004F4154">
        <w:rPr>
          <w:rFonts w:hint="eastAsia"/>
        </w:rPr>
        <w:t>に示す。</w:t>
      </w:r>
    </w:p>
    <w:p w14:paraId="0268F006" w14:textId="77777777" w:rsidR="004F4154" w:rsidRDefault="004F4154" w:rsidP="004F4154">
      <w:pPr>
        <w:keepNext/>
        <w:ind w:firstLineChars="50" w:firstLine="105"/>
        <w:jc w:val="center"/>
      </w:pPr>
      <w:r>
        <w:rPr>
          <w:rFonts w:eastAsiaTheme="minorHAnsi"/>
          <w:noProof/>
        </w:rPr>
        <w:drawing>
          <wp:inline distT="0" distB="0" distL="0" distR="0" wp14:anchorId="445A68D5" wp14:editId="36A27C56">
            <wp:extent cx="2237362" cy="449562"/>
            <wp:effectExtent l="0" t="0" r="0" b="0"/>
            <wp:docPr id="885861220" name="図 6" descr="テキスト&#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1220" name="図 6" descr="テキスト&#10;&#10;AI によって生成されたコンテンツは間違っている可能性があります。"/>
                    <pic:cNvPicPr/>
                  </pic:nvPicPr>
                  <pic:blipFill>
                    <a:blip r:embed="rId19">
                      <a:extLst>
                        <a:ext uri="{28A0092B-C50C-407E-A947-70E740481C1C}">
                          <a14:useLocalDpi xmlns:a14="http://schemas.microsoft.com/office/drawing/2010/main" val="0"/>
                        </a:ext>
                      </a:extLst>
                    </a:blip>
                    <a:stretch>
                      <a:fillRect/>
                    </a:stretch>
                  </pic:blipFill>
                  <pic:spPr>
                    <a:xfrm>
                      <a:off x="0" y="0"/>
                      <a:ext cx="2508824" cy="504108"/>
                    </a:xfrm>
                    <a:prstGeom prst="rect">
                      <a:avLst/>
                    </a:prstGeom>
                  </pic:spPr>
                </pic:pic>
              </a:graphicData>
            </a:graphic>
          </wp:inline>
        </w:drawing>
      </w:r>
    </w:p>
    <w:p w14:paraId="3C0543AF" w14:textId="4828728D" w:rsidR="004F4154" w:rsidRPr="004F4154" w:rsidRDefault="004F4154" w:rsidP="00EE1EF7">
      <w:pPr>
        <w:pStyle w:val="af3"/>
        <w:spacing w:line="240" w:lineRule="exact"/>
        <w:jc w:val="center"/>
        <w:rPr>
          <w:b w:val="0"/>
          <w:bCs w:val="0"/>
        </w:rPr>
      </w:pPr>
      <w:r w:rsidRPr="004F4154">
        <w:rPr>
          <w:rFonts w:hint="eastAsia"/>
          <w:b w:val="0"/>
          <w:bCs w:val="0"/>
        </w:rPr>
        <w:t>図</w:t>
      </w:r>
      <w:r w:rsidRPr="004F4154">
        <w:rPr>
          <w:rFonts w:hint="eastAsia"/>
          <w:b w:val="0"/>
          <w:bCs w:val="0"/>
        </w:rPr>
        <w:t xml:space="preserve"> </w:t>
      </w:r>
      <w:r w:rsidRPr="004F4154">
        <w:rPr>
          <w:b w:val="0"/>
          <w:bCs w:val="0"/>
        </w:rPr>
        <w:fldChar w:fldCharType="begin"/>
      </w:r>
      <w:r w:rsidRPr="004F4154">
        <w:rPr>
          <w:b w:val="0"/>
          <w:bCs w:val="0"/>
        </w:rPr>
        <w:instrText xml:space="preserve"> </w:instrText>
      </w:r>
      <w:r w:rsidRPr="004F4154">
        <w:rPr>
          <w:rFonts w:hint="eastAsia"/>
          <w:b w:val="0"/>
          <w:bCs w:val="0"/>
        </w:rPr>
        <w:instrText xml:space="preserve">SEQ </w:instrText>
      </w:r>
      <w:r w:rsidRPr="004F4154">
        <w:rPr>
          <w:rFonts w:hint="eastAsia"/>
          <w:b w:val="0"/>
          <w:bCs w:val="0"/>
        </w:rPr>
        <w:instrText>図</w:instrText>
      </w:r>
      <w:r w:rsidRPr="004F4154">
        <w:rPr>
          <w:rFonts w:hint="eastAsia"/>
          <w:b w:val="0"/>
          <w:bCs w:val="0"/>
        </w:rPr>
        <w:instrText xml:space="preserve"> \* ARABIC</w:instrText>
      </w:r>
      <w:r w:rsidRPr="004F4154">
        <w:rPr>
          <w:b w:val="0"/>
          <w:bCs w:val="0"/>
        </w:rPr>
        <w:instrText xml:space="preserve"> </w:instrText>
      </w:r>
      <w:r w:rsidRPr="004F4154">
        <w:rPr>
          <w:b w:val="0"/>
          <w:bCs w:val="0"/>
        </w:rPr>
        <w:fldChar w:fldCharType="separate"/>
      </w:r>
      <w:r w:rsidR="00405492">
        <w:rPr>
          <w:b w:val="0"/>
          <w:bCs w:val="0"/>
          <w:noProof/>
        </w:rPr>
        <w:t>5</w:t>
      </w:r>
      <w:r w:rsidRPr="004F4154">
        <w:rPr>
          <w:b w:val="0"/>
          <w:bCs w:val="0"/>
        </w:rPr>
        <w:fldChar w:fldCharType="end"/>
      </w:r>
      <w:r w:rsidRPr="004F4154">
        <w:rPr>
          <w:b w:val="0"/>
          <w:bCs w:val="0"/>
        </w:rPr>
        <w:t xml:space="preserve"> : </w:t>
      </w:r>
      <w:r>
        <w:rPr>
          <w:b w:val="0"/>
          <w:bCs w:val="0"/>
        </w:rPr>
        <w:t>source/</w:t>
      </w:r>
      <w:r w:rsidRPr="004F4154">
        <w:rPr>
          <w:b w:val="0"/>
          <w:bCs w:val="0"/>
        </w:rPr>
        <w:t>send_receive.rb</w:t>
      </w:r>
      <w:r w:rsidRPr="004F4154">
        <w:rPr>
          <w:b w:val="0"/>
          <w:bCs w:val="0"/>
        </w:rPr>
        <w:t>の実行結果</w:t>
      </w:r>
    </w:p>
    <w:p w14:paraId="00684AAB" w14:textId="460EFF7E" w:rsidR="004F4154" w:rsidRPr="005709CC" w:rsidRDefault="00F47F12" w:rsidP="00EE1EF7">
      <w:pPr>
        <w:spacing w:line="240" w:lineRule="exact"/>
        <w:rPr>
          <w:rFonts w:asciiTheme="minorEastAsia" w:hAnsiTheme="minorEastAsia"/>
        </w:rPr>
      </w:pPr>
      <w:r w:rsidRPr="005709CC">
        <w:rPr>
          <w:rFonts w:asciiTheme="minorEastAsia" w:hAnsiTheme="minorEastAsia" w:hint="eastAsia"/>
        </w:rPr>
        <w:t>Send処理でRactorに送信した文字列’ok’が標準出力されていることが確認できる。この状態</w:t>
      </w:r>
      <w:proofErr w:type="gramStart"/>
      <w:r w:rsidRPr="005709CC">
        <w:rPr>
          <w:rFonts w:asciiTheme="minorEastAsia" w:hAnsiTheme="minorEastAsia" w:hint="eastAsia"/>
        </w:rPr>
        <w:t>で</w:t>
      </w:r>
      <w:proofErr w:type="gramEnd"/>
      <w:r w:rsidRPr="005709CC">
        <w:rPr>
          <w:rFonts w:asciiTheme="minorEastAsia" w:hAnsiTheme="minorEastAsia" w:hint="eastAsia"/>
        </w:rPr>
        <w:t>CLI上</w:t>
      </w:r>
      <w:proofErr w:type="gramStart"/>
      <w:r w:rsidRPr="005709CC">
        <w:rPr>
          <w:rFonts w:asciiTheme="minorEastAsia" w:hAnsiTheme="minorEastAsia" w:hint="eastAsia"/>
        </w:rPr>
        <w:t>で</w:t>
      </w:r>
      <w:proofErr w:type="spellStart"/>
      <w:proofErr w:type="gramEnd"/>
      <w:r w:rsidRPr="005709CC">
        <w:rPr>
          <w:rFonts w:asciiTheme="minorEastAsia" w:hAnsiTheme="minorEastAsia" w:hint="eastAsia"/>
        </w:rPr>
        <w:t>rubocop</w:t>
      </w:r>
      <w:proofErr w:type="spellEnd"/>
      <w:r w:rsidRPr="005709CC">
        <w:rPr>
          <w:rFonts w:asciiTheme="minorEastAsia" w:hAnsiTheme="minorEastAsia" w:hint="eastAsia"/>
        </w:rPr>
        <w:t xml:space="preserve"> ./source/send_receive.rbを実行した結果を図</w:t>
      </w:r>
      <w:r w:rsidRPr="005709CC">
        <w:rPr>
          <w:rFonts w:asciiTheme="minorEastAsia" w:hAnsiTheme="minorEastAsia"/>
        </w:rPr>
        <w:t>6</w:t>
      </w:r>
      <w:r w:rsidRPr="005709CC">
        <w:rPr>
          <w:rFonts w:asciiTheme="minorEastAsia" w:hAnsiTheme="minorEastAsia" w:hint="eastAsia"/>
        </w:rPr>
        <w:t>に示す。</w:t>
      </w:r>
    </w:p>
    <w:p w14:paraId="5B2221EF" w14:textId="77777777" w:rsidR="00405492" w:rsidRDefault="00F47F12" w:rsidP="00405492">
      <w:pPr>
        <w:keepNext/>
        <w:ind w:firstLineChars="50" w:firstLine="105"/>
        <w:jc w:val="center"/>
      </w:pPr>
      <w:r>
        <w:rPr>
          <w:rFonts w:eastAsiaTheme="minorHAnsi"/>
          <w:noProof/>
        </w:rPr>
        <w:drawing>
          <wp:inline distT="0" distB="0" distL="0" distR="0" wp14:anchorId="4D23F42C" wp14:editId="254224B2">
            <wp:extent cx="2958797" cy="602615"/>
            <wp:effectExtent l="0" t="0" r="635" b="0"/>
            <wp:docPr id="2134554129" name="図 7" descr="グラフィカル ユーザー インターフェイス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54129" name="図 7" descr="グラフィカル ユーザー インターフェイス が含まれている画像&#10;&#10;AI によって生成されたコンテンツは間違っている可能性があります。"/>
                    <pic:cNvPicPr/>
                  </pic:nvPicPr>
                  <pic:blipFill>
                    <a:blip r:embed="rId20">
                      <a:extLst>
                        <a:ext uri="{28A0092B-C50C-407E-A947-70E740481C1C}">
                          <a14:useLocalDpi xmlns:a14="http://schemas.microsoft.com/office/drawing/2010/main" val="0"/>
                        </a:ext>
                      </a:extLst>
                    </a:blip>
                    <a:stretch>
                      <a:fillRect/>
                    </a:stretch>
                  </pic:blipFill>
                  <pic:spPr>
                    <a:xfrm>
                      <a:off x="0" y="0"/>
                      <a:ext cx="3375114" cy="687406"/>
                    </a:xfrm>
                    <a:prstGeom prst="rect">
                      <a:avLst/>
                    </a:prstGeom>
                  </pic:spPr>
                </pic:pic>
              </a:graphicData>
            </a:graphic>
          </wp:inline>
        </w:drawing>
      </w:r>
      <w:bookmarkStart w:id="4" w:name="_Ref188807347"/>
    </w:p>
    <w:p w14:paraId="01C7450A" w14:textId="56D671B0" w:rsidR="00405492" w:rsidRDefault="00405492" w:rsidP="00405492">
      <w:pPr>
        <w:pStyle w:val="af3"/>
        <w:spacing w:line="240" w:lineRule="exact"/>
        <w:jc w:val="center"/>
        <w:rPr>
          <w:b w:val="0"/>
          <w:bCs w:val="0"/>
        </w:rPr>
      </w:pPr>
      <w:r w:rsidRPr="00405492">
        <w:rPr>
          <w:rFonts w:hint="eastAsia"/>
          <w:b w:val="0"/>
          <w:bCs w:val="0"/>
        </w:rPr>
        <w:t>図</w:t>
      </w:r>
      <w:r w:rsidRPr="00405492">
        <w:rPr>
          <w:rFonts w:hint="eastAsia"/>
          <w:b w:val="0"/>
          <w:bCs w:val="0"/>
        </w:rPr>
        <w:t xml:space="preserve"> </w:t>
      </w:r>
      <w:r w:rsidRPr="00405492">
        <w:rPr>
          <w:b w:val="0"/>
          <w:bCs w:val="0"/>
        </w:rPr>
        <w:fldChar w:fldCharType="begin"/>
      </w:r>
      <w:r w:rsidRPr="00405492">
        <w:rPr>
          <w:b w:val="0"/>
          <w:bCs w:val="0"/>
        </w:rPr>
        <w:instrText xml:space="preserve"> </w:instrText>
      </w:r>
      <w:r w:rsidRPr="00405492">
        <w:rPr>
          <w:rFonts w:hint="eastAsia"/>
          <w:b w:val="0"/>
          <w:bCs w:val="0"/>
        </w:rPr>
        <w:instrText xml:space="preserve">SEQ </w:instrText>
      </w:r>
      <w:r w:rsidRPr="00405492">
        <w:rPr>
          <w:rFonts w:hint="eastAsia"/>
          <w:b w:val="0"/>
          <w:bCs w:val="0"/>
        </w:rPr>
        <w:instrText>図</w:instrText>
      </w:r>
      <w:r w:rsidRPr="00405492">
        <w:rPr>
          <w:rFonts w:hint="eastAsia"/>
          <w:b w:val="0"/>
          <w:bCs w:val="0"/>
        </w:rPr>
        <w:instrText xml:space="preserve"> \* ARABIC</w:instrText>
      </w:r>
      <w:r w:rsidRPr="00405492">
        <w:rPr>
          <w:b w:val="0"/>
          <w:bCs w:val="0"/>
        </w:rPr>
        <w:instrText xml:space="preserve"> </w:instrText>
      </w:r>
      <w:r w:rsidRPr="00405492">
        <w:rPr>
          <w:b w:val="0"/>
          <w:bCs w:val="0"/>
        </w:rPr>
        <w:fldChar w:fldCharType="separate"/>
      </w:r>
      <w:r w:rsidRPr="00405492">
        <w:rPr>
          <w:b w:val="0"/>
          <w:bCs w:val="0"/>
          <w:noProof/>
        </w:rPr>
        <w:t>6</w:t>
      </w:r>
      <w:r w:rsidRPr="00405492">
        <w:rPr>
          <w:b w:val="0"/>
          <w:bCs w:val="0"/>
        </w:rPr>
        <w:fldChar w:fldCharType="end"/>
      </w:r>
      <w:r w:rsidRPr="00405492">
        <w:rPr>
          <w:b w:val="0"/>
          <w:bCs w:val="0"/>
        </w:rPr>
        <w:t xml:space="preserve"> : </w:t>
      </w:r>
      <w:proofErr w:type="spellStart"/>
      <w:r w:rsidRPr="00405492">
        <w:rPr>
          <w:b w:val="0"/>
          <w:bCs w:val="0"/>
        </w:rPr>
        <w:t>rubocop</w:t>
      </w:r>
      <w:proofErr w:type="spellEnd"/>
      <w:r w:rsidRPr="00405492">
        <w:rPr>
          <w:b w:val="0"/>
          <w:bCs w:val="0"/>
        </w:rPr>
        <w:t xml:space="preserve"> ./source/send_receive.rb</w:t>
      </w:r>
      <w:r w:rsidRPr="00405492">
        <w:rPr>
          <w:b w:val="0"/>
          <w:bCs w:val="0"/>
        </w:rPr>
        <w:t>の出力</w:t>
      </w:r>
    </w:p>
    <w:bookmarkEnd w:id="4"/>
    <w:p w14:paraId="3F335D1C" w14:textId="6B7DF47A" w:rsidR="00F47F12" w:rsidRPr="005709CC" w:rsidRDefault="00405492" w:rsidP="00405492">
      <w:pPr>
        <w:spacing w:line="240" w:lineRule="exact"/>
        <w:rPr>
          <w:rFonts w:asciiTheme="minorEastAsia" w:hAnsiTheme="minorEastAsia"/>
        </w:rPr>
      </w:pPr>
      <w:r>
        <w:rPr>
          <w:rFonts w:hint="eastAsia"/>
        </w:rPr>
        <w:t xml:space="preserve">　</w:t>
      </w:r>
      <w:r w:rsidR="0086166D" w:rsidRPr="005709CC">
        <w:rPr>
          <w:rFonts w:asciiTheme="minorEastAsia" w:hAnsiTheme="minorEastAsia" w:hint="eastAsia"/>
        </w:rPr>
        <w:t>Receive処理に対応するSend処理が存在するため、Rubocopでの警告は出力されない。</w:t>
      </w:r>
      <w:r w:rsidR="00EE1EF7" w:rsidRPr="005709CC">
        <w:rPr>
          <w:rFonts w:asciiTheme="minorEastAsia" w:hAnsiTheme="minorEastAsia"/>
        </w:rPr>
        <w:br/>
      </w:r>
      <w:r w:rsidR="00EE1EF7" w:rsidRPr="005709CC">
        <w:rPr>
          <w:rFonts w:asciiTheme="minorEastAsia" w:hAnsiTheme="minorEastAsia" w:hint="eastAsia"/>
        </w:rPr>
        <w:t xml:space="preserve">　</w:t>
      </w:r>
      <w:r w:rsidR="0086166D" w:rsidRPr="005709CC">
        <w:rPr>
          <w:rFonts w:asciiTheme="minorEastAsia" w:hAnsiTheme="minorEastAsia" w:hint="eastAsia"/>
        </w:rPr>
        <w:t>次に、サンプルプログラム内のSend処理(</w:t>
      </w:r>
      <w:proofErr w:type="spellStart"/>
      <w:r w:rsidR="0086166D" w:rsidRPr="005709CC">
        <w:rPr>
          <w:rFonts w:asciiTheme="minorEastAsia" w:hAnsiTheme="minorEastAsia" w:hint="eastAsia"/>
        </w:rPr>
        <w:t>r.send</w:t>
      </w:r>
      <w:proofErr w:type="spellEnd"/>
      <w:r w:rsidR="0086166D" w:rsidRPr="005709CC">
        <w:rPr>
          <w:rFonts w:asciiTheme="minorEastAsia" w:hAnsiTheme="minorEastAsia" w:hint="eastAsia"/>
        </w:rPr>
        <w:t xml:space="preserve"> ‘ok’)をコメントアウトして実行する。しかし、実行すると、強制終了しない限り、Ractor内のReceive処理が送信されるのを無限に待機している状態になる。Rubocopを実行すると、Receive処理に対応するSend処理が存在しないため、実装したカスタムルールの警告が出力される。この時のRubocop実行結果を図</w:t>
      </w:r>
      <w:r w:rsidR="0086166D" w:rsidRPr="005709CC">
        <w:rPr>
          <w:rFonts w:asciiTheme="minorEastAsia" w:hAnsiTheme="minorEastAsia"/>
        </w:rPr>
        <w:t>7</w:t>
      </w:r>
      <w:r w:rsidR="0086166D" w:rsidRPr="005709CC">
        <w:rPr>
          <w:rFonts w:asciiTheme="minorEastAsia" w:hAnsiTheme="minorEastAsia" w:hint="eastAsia"/>
        </w:rPr>
        <w:t>に示す。</w:t>
      </w:r>
    </w:p>
    <w:p w14:paraId="0AA482EA" w14:textId="77777777" w:rsidR="0086166D" w:rsidRDefault="0086166D" w:rsidP="0086166D">
      <w:pPr>
        <w:keepNext/>
        <w:ind w:firstLineChars="50" w:firstLine="105"/>
        <w:jc w:val="center"/>
      </w:pPr>
      <w:r>
        <w:rPr>
          <w:rFonts w:eastAsiaTheme="minorHAnsi"/>
          <w:noProof/>
        </w:rPr>
        <w:drawing>
          <wp:inline distT="0" distB="0" distL="0" distR="0" wp14:anchorId="62564E74" wp14:editId="1E1DB12B">
            <wp:extent cx="3032616" cy="914400"/>
            <wp:effectExtent l="0" t="0" r="3175" b="0"/>
            <wp:docPr id="162047018"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018" name="図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8008" cy="940148"/>
                    </a:xfrm>
                    <a:prstGeom prst="rect">
                      <a:avLst/>
                    </a:prstGeom>
                  </pic:spPr>
                </pic:pic>
              </a:graphicData>
            </a:graphic>
          </wp:inline>
        </w:drawing>
      </w:r>
    </w:p>
    <w:p w14:paraId="643F1004" w14:textId="554F8204" w:rsidR="0086166D" w:rsidRPr="00325648" w:rsidRDefault="0086166D" w:rsidP="00EE1EF7">
      <w:pPr>
        <w:pStyle w:val="af3"/>
        <w:spacing w:line="240" w:lineRule="exact"/>
        <w:jc w:val="center"/>
        <w:rPr>
          <w:rFonts w:eastAsiaTheme="minorHAnsi"/>
          <w:b w:val="0"/>
          <w:bCs w:val="0"/>
        </w:rPr>
      </w:pPr>
      <w:bookmarkStart w:id="5" w:name="_Ref188807920"/>
      <w:r w:rsidRPr="00325648">
        <w:rPr>
          <w:rFonts w:hint="eastAsia"/>
          <w:b w:val="0"/>
          <w:bCs w:val="0"/>
        </w:rPr>
        <w:t>図</w:t>
      </w:r>
      <w:bookmarkEnd w:id="5"/>
      <w:r>
        <w:rPr>
          <w:b w:val="0"/>
          <w:bCs w:val="0"/>
        </w:rPr>
        <w:t xml:space="preserve"> 7</w:t>
      </w:r>
      <w:r w:rsidRPr="00325648">
        <w:rPr>
          <w:b w:val="0"/>
          <w:bCs w:val="0"/>
        </w:rPr>
        <w:t xml:space="preserve"> : Send</w:t>
      </w:r>
      <w:r w:rsidRPr="00325648">
        <w:rPr>
          <w:rFonts w:hint="eastAsia"/>
          <w:b w:val="0"/>
          <w:bCs w:val="0"/>
        </w:rPr>
        <w:t>処理がない場合の</w:t>
      </w:r>
      <w:proofErr w:type="spellStart"/>
      <w:r w:rsidRPr="00325648">
        <w:rPr>
          <w:b w:val="0"/>
          <w:bCs w:val="0"/>
        </w:rPr>
        <w:t>rubocop</w:t>
      </w:r>
      <w:proofErr w:type="spellEnd"/>
      <w:r w:rsidRPr="00325648">
        <w:rPr>
          <w:rFonts w:hint="eastAsia"/>
          <w:b w:val="0"/>
          <w:bCs w:val="0"/>
        </w:rPr>
        <w:t>実行結果</w:t>
      </w:r>
    </w:p>
    <w:p w14:paraId="451D286C" w14:textId="72EBA2D4" w:rsidR="0086166D" w:rsidRDefault="0086166D" w:rsidP="00EE1EF7">
      <w:pPr>
        <w:spacing w:line="240" w:lineRule="exact"/>
      </w:pPr>
      <w:r w:rsidRPr="0086166D">
        <w:rPr>
          <w:rFonts w:hint="eastAsia"/>
        </w:rPr>
        <w:t>また、</w:t>
      </w:r>
      <w:r w:rsidRPr="0086166D">
        <w:rPr>
          <w:rFonts w:hint="eastAsia"/>
        </w:rPr>
        <w:t>VSCode</w:t>
      </w:r>
      <w:r w:rsidRPr="0086166D">
        <w:rPr>
          <w:rFonts w:hint="eastAsia"/>
        </w:rPr>
        <w:t>であれば、作成したカスタムルールを読み込み、コード上に警告が出力され、</w:t>
      </w:r>
      <w:r w:rsidRPr="0086166D">
        <w:rPr>
          <w:rFonts w:hint="eastAsia"/>
        </w:rPr>
        <w:t>Rubocop</w:t>
      </w:r>
      <w:r w:rsidRPr="0086166D">
        <w:rPr>
          <w:rFonts w:hint="eastAsia"/>
        </w:rPr>
        <w:t>を手動で実行する手間を省くことが可能である。この様子を図</w:t>
      </w:r>
      <w:r>
        <w:t>8</w:t>
      </w:r>
      <w:r w:rsidRPr="0086166D">
        <w:rPr>
          <w:rFonts w:hint="eastAsia"/>
        </w:rPr>
        <w:t>に示す。</w:t>
      </w:r>
    </w:p>
    <w:p w14:paraId="1C751AE0" w14:textId="77777777" w:rsidR="0086166D" w:rsidRDefault="0086166D" w:rsidP="0086166D">
      <w:pPr>
        <w:keepNext/>
        <w:ind w:firstLineChars="50" w:firstLine="105"/>
        <w:jc w:val="center"/>
      </w:pPr>
      <w:r>
        <w:rPr>
          <w:rFonts w:eastAsiaTheme="minorHAnsi" w:hint="eastAsia"/>
          <w:noProof/>
        </w:rPr>
        <w:drawing>
          <wp:inline distT="0" distB="0" distL="0" distR="0" wp14:anchorId="0FE924D0" wp14:editId="5EF1CCA8">
            <wp:extent cx="2431401" cy="1125404"/>
            <wp:effectExtent l="0" t="0" r="0" b="5080"/>
            <wp:docPr id="20235402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40259" name="図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63156" cy="1186388"/>
                    </a:xfrm>
                    <a:prstGeom prst="rect">
                      <a:avLst/>
                    </a:prstGeom>
                  </pic:spPr>
                </pic:pic>
              </a:graphicData>
            </a:graphic>
          </wp:inline>
        </w:drawing>
      </w:r>
    </w:p>
    <w:p w14:paraId="5394D62B" w14:textId="5AA2CE81" w:rsidR="0086166D" w:rsidRDefault="0086166D" w:rsidP="00EE1EF7">
      <w:pPr>
        <w:pStyle w:val="af3"/>
        <w:spacing w:line="240" w:lineRule="exact"/>
        <w:jc w:val="center"/>
        <w:rPr>
          <w:b w:val="0"/>
          <w:bCs w:val="0"/>
        </w:rPr>
      </w:pPr>
      <w:bookmarkStart w:id="6" w:name="_Ref188808287"/>
      <w:r w:rsidRPr="003F0CAF">
        <w:rPr>
          <w:rFonts w:hint="eastAsia"/>
          <w:b w:val="0"/>
          <w:bCs w:val="0"/>
        </w:rPr>
        <w:t>図</w:t>
      </w:r>
      <w:bookmarkEnd w:id="6"/>
      <w:r>
        <w:rPr>
          <w:b w:val="0"/>
          <w:bCs w:val="0"/>
        </w:rPr>
        <w:t xml:space="preserve"> 8</w:t>
      </w:r>
      <w:r w:rsidRPr="003F0CAF">
        <w:rPr>
          <w:b w:val="0"/>
          <w:bCs w:val="0"/>
        </w:rPr>
        <w:t xml:space="preserve"> : </w:t>
      </w:r>
      <w:r w:rsidRPr="003F0CAF">
        <w:rPr>
          <w:rFonts w:hint="eastAsia"/>
          <w:b w:val="0"/>
          <w:bCs w:val="0"/>
        </w:rPr>
        <w:t>コード上での</w:t>
      </w:r>
      <w:r w:rsidRPr="003F0CAF">
        <w:rPr>
          <w:b w:val="0"/>
          <w:bCs w:val="0"/>
        </w:rPr>
        <w:t>Rubocop</w:t>
      </w:r>
      <w:r w:rsidRPr="003F0CAF">
        <w:rPr>
          <w:rFonts w:hint="eastAsia"/>
          <w:b w:val="0"/>
          <w:bCs w:val="0"/>
        </w:rPr>
        <w:t>警告</w:t>
      </w:r>
    </w:p>
    <w:p w14:paraId="7A79C9A5" w14:textId="7319D51A" w:rsidR="0086166D" w:rsidRPr="005709CC" w:rsidRDefault="0086166D" w:rsidP="00EE1EF7">
      <w:pPr>
        <w:spacing w:line="240" w:lineRule="exact"/>
        <w:rPr>
          <w:rFonts w:asciiTheme="minorEastAsia" w:hAnsiTheme="minorEastAsia"/>
        </w:rPr>
      </w:pPr>
      <w:r w:rsidRPr="005709CC">
        <w:rPr>
          <w:rFonts w:asciiTheme="minorEastAsia" w:hAnsiTheme="minorEastAsia" w:hint="eastAsia"/>
        </w:rPr>
        <w:t>さらに、実装したカスタムルールを自動修正機能に対応させた。実際に自動修正機能を実行してみるとRactorの処理の後にSend処理が追加される。自動修正機能を使用する場合は</w:t>
      </w:r>
      <w:proofErr w:type="spellStart"/>
      <w:r w:rsidRPr="005709CC">
        <w:rPr>
          <w:rFonts w:asciiTheme="minorEastAsia" w:hAnsiTheme="minorEastAsia" w:hint="eastAsia"/>
        </w:rPr>
        <w:t>rubocop</w:t>
      </w:r>
      <w:proofErr w:type="spellEnd"/>
      <w:r w:rsidRPr="005709CC">
        <w:rPr>
          <w:rFonts w:asciiTheme="minorEastAsia" w:hAnsiTheme="minorEastAsia" w:hint="eastAsia"/>
        </w:rPr>
        <w:t>コマンドを-Aオプション付きで実行する。開発者は、自動で挿入されたSend処理に引数を記述するのみでよくなる。実際に、自動修正機能を実行した結果を図</w:t>
      </w:r>
      <w:r w:rsidRPr="005709CC">
        <w:rPr>
          <w:rFonts w:asciiTheme="minorEastAsia" w:hAnsiTheme="minorEastAsia"/>
        </w:rPr>
        <w:t>9</w:t>
      </w:r>
      <w:r w:rsidRPr="005709CC">
        <w:rPr>
          <w:rFonts w:asciiTheme="minorEastAsia" w:hAnsiTheme="minorEastAsia" w:hint="eastAsia"/>
        </w:rPr>
        <w:t>に示す。8行目にSend処理が自動で追加され、図下部の出力では自動修正機能を実行し、修正されたことが出力されている。</w:t>
      </w:r>
    </w:p>
    <w:p w14:paraId="73F620B9" w14:textId="77777777" w:rsidR="0086166D" w:rsidRDefault="0086166D" w:rsidP="0086166D">
      <w:pPr>
        <w:keepNext/>
      </w:pPr>
      <w:r>
        <w:rPr>
          <w:rFonts w:eastAsiaTheme="minorHAnsi" w:hint="eastAsia"/>
          <w:noProof/>
        </w:rPr>
        <w:drawing>
          <wp:inline distT="0" distB="0" distL="0" distR="0" wp14:anchorId="2448B965" wp14:editId="4BB5F24F">
            <wp:extent cx="3260708" cy="1274324"/>
            <wp:effectExtent l="0" t="0" r="3810" b="0"/>
            <wp:docPr id="134392979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29793" name="図 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92048" cy="1286572"/>
                    </a:xfrm>
                    <a:prstGeom prst="rect">
                      <a:avLst/>
                    </a:prstGeom>
                  </pic:spPr>
                </pic:pic>
              </a:graphicData>
            </a:graphic>
          </wp:inline>
        </w:drawing>
      </w:r>
    </w:p>
    <w:p w14:paraId="44524C5F" w14:textId="2C43D360" w:rsidR="0086166D" w:rsidRDefault="0086166D" w:rsidP="00EE1EF7">
      <w:pPr>
        <w:pStyle w:val="af3"/>
        <w:spacing w:line="240" w:lineRule="exact"/>
        <w:jc w:val="center"/>
        <w:rPr>
          <w:b w:val="0"/>
          <w:bCs w:val="0"/>
        </w:rPr>
      </w:pPr>
      <w:bookmarkStart w:id="7" w:name="_Ref188808906"/>
      <w:r w:rsidRPr="000303E9">
        <w:rPr>
          <w:rFonts w:hint="eastAsia"/>
          <w:b w:val="0"/>
          <w:bCs w:val="0"/>
        </w:rPr>
        <w:t>図</w:t>
      </w:r>
      <w:r w:rsidRPr="000303E9">
        <w:rPr>
          <w:rFonts w:hint="eastAsia"/>
          <w:b w:val="0"/>
          <w:bCs w:val="0"/>
        </w:rPr>
        <w:t xml:space="preserve"> </w:t>
      </w:r>
      <w:bookmarkEnd w:id="7"/>
      <w:r>
        <w:rPr>
          <w:b w:val="0"/>
          <w:bCs w:val="0"/>
        </w:rPr>
        <w:t>9</w:t>
      </w:r>
      <w:r w:rsidRPr="000303E9">
        <w:rPr>
          <w:b w:val="0"/>
          <w:bCs w:val="0"/>
        </w:rPr>
        <w:t xml:space="preserve"> : </w:t>
      </w:r>
      <w:r w:rsidRPr="000303E9">
        <w:rPr>
          <w:rFonts w:hint="eastAsia"/>
          <w:b w:val="0"/>
          <w:bCs w:val="0"/>
        </w:rPr>
        <w:t>自動修正機能の実行</w:t>
      </w:r>
    </w:p>
    <w:p w14:paraId="339E97F0" w14:textId="6E793E69" w:rsidR="0086166D" w:rsidRPr="005709CC" w:rsidRDefault="002B5698" w:rsidP="00EE1EF7">
      <w:pPr>
        <w:spacing w:line="240" w:lineRule="exact"/>
        <w:rPr>
          <w:rFonts w:asciiTheme="minorEastAsia" w:hAnsiTheme="minorEastAsia"/>
        </w:rPr>
      </w:pPr>
      <w:r>
        <w:rPr>
          <w:rFonts w:hint="eastAsia"/>
        </w:rPr>
        <w:t xml:space="preserve">　</w:t>
      </w:r>
      <w:r w:rsidRPr="005709CC">
        <w:rPr>
          <w:rFonts w:asciiTheme="minorEastAsia" w:hAnsiTheme="minorEastAsia" w:hint="eastAsia"/>
        </w:rPr>
        <w:t>他にも</w:t>
      </w:r>
      <w:r w:rsidRPr="005709CC">
        <w:rPr>
          <w:rFonts w:asciiTheme="minorEastAsia" w:hAnsiTheme="minorEastAsia"/>
        </w:rPr>
        <w:t>Rubocop</w:t>
      </w:r>
      <w:r w:rsidRPr="005709CC">
        <w:rPr>
          <w:rFonts w:asciiTheme="minorEastAsia" w:hAnsiTheme="minorEastAsia" w:hint="eastAsia"/>
        </w:rPr>
        <w:t>による</w:t>
      </w:r>
      <w:r w:rsidRPr="005709CC">
        <w:rPr>
          <w:rFonts w:asciiTheme="minorEastAsia" w:hAnsiTheme="minorEastAsia"/>
        </w:rPr>
        <w:t>Ractor</w:t>
      </w:r>
      <w:r w:rsidRPr="005709CC">
        <w:rPr>
          <w:rFonts w:asciiTheme="minorEastAsia" w:hAnsiTheme="minorEastAsia" w:hint="eastAsia"/>
        </w:rPr>
        <w:t>の記述に対するカスタムルールの実装</w:t>
      </w:r>
      <w:r w:rsidR="00413486">
        <w:rPr>
          <w:rFonts w:asciiTheme="minorEastAsia" w:hAnsiTheme="minorEastAsia" w:hint="eastAsia"/>
        </w:rPr>
        <w:t>を</w:t>
      </w:r>
      <w:r w:rsidRPr="005709CC">
        <w:rPr>
          <w:rFonts w:asciiTheme="minorEastAsia" w:hAnsiTheme="minorEastAsia" w:hint="eastAsia"/>
        </w:rPr>
        <w:t>行なった。これらのカスタムルールの実装により、開発者がデバッグに費やす時間を短縮することができる。また、Ra</w:t>
      </w:r>
      <w:r w:rsidRPr="005709CC">
        <w:rPr>
          <w:rFonts w:asciiTheme="minorEastAsia" w:hAnsiTheme="minorEastAsia"/>
        </w:rPr>
        <w:t>ctor</w:t>
      </w:r>
      <w:r w:rsidRPr="005709CC">
        <w:rPr>
          <w:rFonts w:asciiTheme="minorEastAsia" w:hAnsiTheme="minorEastAsia" w:hint="eastAsia"/>
        </w:rPr>
        <w:t>の使用に不慣れな開発者でも、制約を自然に学びながらコードを書くことが可能となる。</w:t>
      </w:r>
    </w:p>
    <w:p w14:paraId="5B2C9CDD" w14:textId="0F93FDD3" w:rsidR="00FD39D5" w:rsidRDefault="009A7558" w:rsidP="0080125D">
      <w:pPr>
        <w:pStyle w:val="ab"/>
        <w:numPr>
          <w:ilvl w:val="0"/>
          <w:numId w:val="8"/>
        </w:numPr>
        <w:ind w:leftChars="0"/>
        <w:rPr>
          <w:rFonts w:asciiTheme="majorEastAsia" w:eastAsiaTheme="majorEastAsia" w:hAnsiTheme="majorEastAsia"/>
          <w:sz w:val="24"/>
          <w:szCs w:val="24"/>
        </w:rPr>
      </w:pPr>
      <w:r>
        <w:rPr>
          <w:rFonts w:asciiTheme="majorEastAsia" w:eastAsiaTheme="majorEastAsia" w:hAnsiTheme="majorEastAsia" w:hint="eastAsia"/>
          <w:sz w:val="24"/>
          <w:szCs w:val="24"/>
        </w:rPr>
        <w:t>まとめ</w:t>
      </w:r>
    </w:p>
    <w:p w14:paraId="44BC73FD" w14:textId="5A13E8FF" w:rsidR="00EA7A4E" w:rsidRPr="00EA7A4E" w:rsidRDefault="00EA7A4E" w:rsidP="00EE1EF7">
      <w:pPr>
        <w:spacing w:line="240" w:lineRule="exact"/>
        <w:rPr>
          <w:rFonts w:asciiTheme="minorEastAsia" w:hAnsiTheme="minorEastAsia"/>
          <w:szCs w:val="21"/>
        </w:rPr>
      </w:pPr>
      <w:r>
        <w:rPr>
          <w:rFonts w:asciiTheme="majorEastAsia" w:eastAsiaTheme="majorEastAsia" w:hAnsiTheme="majorEastAsia" w:hint="eastAsia"/>
          <w:sz w:val="24"/>
          <w:szCs w:val="24"/>
        </w:rPr>
        <w:t xml:space="preserve">　</w:t>
      </w:r>
      <w:r w:rsidR="006829B3" w:rsidRPr="006829B3">
        <w:rPr>
          <w:rFonts w:asciiTheme="minorEastAsia" w:hAnsiTheme="minorEastAsia" w:hint="eastAsia"/>
          <w:szCs w:val="21"/>
        </w:rPr>
        <w:t>本研究では、Rubyの並列処理機構Ractorを性能評価し、その利点と課題を明らかにした。</w:t>
      </w:r>
      <w:r w:rsidR="00C74C31" w:rsidRPr="006829B3">
        <w:rPr>
          <w:rFonts w:asciiTheme="minorEastAsia" w:hAnsiTheme="minorEastAsia" w:hint="eastAsia"/>
          <w:szCs w:val="21"/>
        </w:rPr>
        <w:t>実験では</w:t>
      </w:r>
      <w:r w:rsidR="00C74C31">
        <w:rPr>
          <w:rFonts w:asciiTheme="minorEastAsia" w:hAnsiTheme="minorEastAsia" w:hint="eastAsia"/>
          <w:szCs w:val="21"/>
        </w:rPr>
        <w:t>、</w:t>
      </w:r>
      <w:r w:rsidR="00C74C31" w:rsidRPr="006829B3">
        <w:rPr>
          <w:rFonts w:asciiTheme="minorEastAsia" w:hAnsiTheme="minorEastAsia" w:hint="eastAsia"/>
          <w:szCs w:val="21"/>
        </w:rPr>
        <w:t>メモリ再配置や排他制御の影響による性能低下も確認され、</w:t>
      </w:r>
      <w:r w:rsidR="00C74C31">
        <w:rPr>
          <w:rFonts w:asciiTheme="minorEastAsia" w:hAnsiTheme="minorEastAsia" w:hint="eastAsia"/>
          <w:szCs w:val="21"/>
        </w:rPr>
        <w:t>これらの課題はあるものの、</w:t>
      </w:r>
      <w:r w:rsidR="00C74C31">
        <w:rPr>
          <w:rFonts w:asciiTheme="minorEastAsia" w:hAnsiTheme="minorEastAsia"/>
          <w:szCs w:val="21"/>
        </w:rPr>
        <w:t>Ractor</w:t>
      </w:r>
      <w:r w:rsidR="00C74C31">
        <w:rPr>
          <w:rFonts w:asciiTheme="minorEastAsia" w:hAnsiTheme="minorEastAsia" w:hint="eastAsia"/>
          <w:szCs w:val="21"/>
        </w:rPr>
        <w:t>は今後も改善が進められ、将来的な発展が期待される。</w:t>
      </w:r>
      <w:r w:rsidR="00D03843">
        <w:rPr>
          <w:rFonts w:asciiTheme="minorEastAsia" w:hAnsiTheme="minorEastAsia" w:hint="eastAsia"/>
          <w:szCs w:val="21"/>
        </w:rPr>
        <w:t>そこで</w:t>
      </w:r>
      <w:r w:rsidR="00D03843">
        <w:rPr>
          <w:rFonts w:asciiTheme="minorEastAsia" w:hAnsiTheme="minorEastAsia"/>
          <w:szCs w:val="21"/>
        </w:rPr>
        <w:t>Ractor</w:t>
      </w:r>
      <w:r w:rsidR="00D03843">
        <w:rPr>
          <w:rFonts w:asciiTheme="minorEastAsia" w:hAnsiTheme="minorEastAsia" w:hint="eastAsia"/>
          <w:szCs w:val="21"/>
        </w:rPr>
        <w:t>の記述を支援し、より扱いやすくするために</w:t>
      </w:r>
      <w:r w:rsidR="00D03843">
        <w:rPr>
          <w:rFonts w:asciiTheme="minorEastAsia" w:hAnsiTheme="minorEastAsia"/>
          <w:szCs w:val="21"/>
        </w:rPr>
        <w:t>Rubocop</w:t>
      </w:r>
      <w:r w:rsidR="00D03843">
        <w:rPr>
          <w:rFonts w:asciiTheme="minorEastAsia" w:hAnsiTheme="minorEastAsia" w:hint="eastAsia"/>
          <w:szCs w:val="21"/>
        </w:rPr>
        <w:t>の活用を提案した。</w:t>
      </w:r>
      <w:r w:rsidR="006829B3" w:rsidRPr="006829B3">
        <w:rPr>
          <w:rFonts w:asciiTheme="minorEastAsia" w:hAnsiTheme="minorEastAsia" w:hint="eastAsia"/>
          <w:szCs w:val="21"/>
        </w:rPr>
        <w:t>Ractorは並列処理の安全性と効率性を両立し、</w:t>
      </w:r>
      <w:ins w:id="8" w:author="KAI YANAGISAWA" w:date="2025-02-02T19:37:00Z" w16du:dateUtc="2025-02-02T10:37:00Z">
        <w:r w:rsidR="00824614">
          <w:rPr>
            <w:rFonts w:asciiTheme="minorEastAsia" w:hAnsiTheme="minorEastAsia"/>
            <w:szCs w:val="21"/>
          </w:rPr>
          <w:t>GIL</w:t>
        </w:r>
      </w:ins>
      <w:del w:id="9" w:author="KAI YANAGISAWA" w:date="2025-02-02T19:24:00Z" w16du:dateUtc="2025-02-02T10:24:00Z">
        <w:r w:rsidR="006829B3" w:rsidRPr="006829B3" w:rsidDel="0004466A">
          <w:rPr>
            <w:rFonts w:asciiTheme="minorEastAsia" w:hAnsiTheme="minorEastAsia" w:hint="eastAsia"/>
            <w:szCs w:val="21"/>
          </w:rPr>
          <w:delText>GVL</w:delText>
        </w:r>
      </w:del>
      <w:r w:rsidR="006829B3" w:rsidRPr="006829B3">
        <w:rPr>
          <w:rFonts w:asciiTheme="minorEastAsia" w:hAnsiTheme="minorEastAsia" w:hint="eastAsia"/>
          <w:szCs w:val="21"/>
        </w:rPr>
        <w:t>の制約を超えた並列実行を実現するが、新たなプログラミングモデルの理解が求められるため、学習コストや記述ミスが課題となる。これに対応するため、RubocopにRactor専用のカスタムルールを実装し、潜在的なエラーの検出や自動修正を可能にすることで、デバッグ時間の削減や効率的なコード記述を支援した。本研究で実装したルールは、初心者にも有用であり、Send/Receiveの対応関係</w:t>
      </w:r>
      <w:r w:rsidR="008D678C">
        <w:rPr>
          <w:rFonts w:asciiTheme="minorEastAsia" w:hAnsiTheme="minorEastAsia" w:hint="eastAsia"/>
          <w:szCs w:val="21"/>
        </w:rPr>
        <w:t>など</w:t>
      </w:r>
      <w:r w:rsidR="006829B3" w:rsidRPr="006829B3">
        <w:rPr>
          <w:rFonts w:asciiTheme="minorEastAsia" w:hAnsiTheme="minorEastAsia" w:hint="eastAsia"/>
          <w:szCs w:val="21"/>
        </w:rPr>
        <w:t>の検証機能や自動修正機能を通じて、Ractor特有の仕様を学びながら利用できる環境を整備した。一方で、さらなるルールの追加や解析速度の最適化が課題として残り、特に大規模コードに対する効率的な解析が求められる。本研究は、Racto</w:t>
      </w:r>
      <w:r w:rsidR="005709CC">
        <w:rPr>
          <w:rFonts w:asciiTheme="minorEastAsia" w:hAnsiTheme="minorEastAsia"/>
          <w:szCs w:val="21"/>
        </w:rPr>
        <w:t>r</w:t>
      </w:r>
      <w:r w:rsidR="005709CC">
        <w:rPr>
          <w:rFonts w:asciiTheme="minorEastAsia" w:hAnsiTheme="minorEastAsia" w:hint="eastAsia"/>
          <w:szCs w:val="21"/>
        </w:rPr>
        <w:t>をより扱いやすくする</w:t>
      </w:r>
      <w:r w:rsidR="006829B3" w:rsidRPr="006829B3">
        <w:rPr>
          <w:rFonts w:asciiTheme="minorEastAsia" w:hAnsiTheme="minorEastAsia" w:hint="eastAsia"/>
          <w:szCs w:val="21"/>
        </w:rPr>
        <w:t>ものであり、Rubocopの拡張を通じてRactor以外のRubyプログラムへの支援も期待される。</w:t>
      </w:r>
    </w:p>
    <w:p w14:paraId="1A75FD77" w14:textId="5E9A293B" w:rsidR="007C368F" w:rsidRPr="002D5642" w:rsidRDefault="007C368F" w:rsidP="0080125D">
      <w:pPr>
        <w:rPr>
          <w:rFonts w:asciiTheme="majorEastAsia" w:eastAsiaTheme="majorEastAsia" w:hAnsiTheme="majorEastAsia"/>
          <w:sz w:val="22"/>
        </w:rPr>
      </w:pPr>
      <w:r w:rsidRPr="002D5642">
        <w:rPr>
          <w:rFonts w:asciiTheme="majorEastAsia" w:eastAsiaTheme="majorEastAsia" w:hAnsiTheme="majorEastAsia" w:hint="eastAsia"/>
          <w:sz w:val="22"/>
        </w:rPr>
        <w:t>参考文献</w:t>
      </w:r>
    </w:p>
    <w:p w14:paraId="0C63BADA" w14:textId="198A81D9" w:rsidR="00D2509A" w:rsidRPr="00D2509A" w:rsidRDefault="00D2509A" w:rsidP="00407672">
      <w:pPr>
        <w:pStyle w:val="ab"/>
        <w:numPr>
          <w:ilvl w:val="0"/>
          <w:numId w:val="10"/>
        </w:numPr>
        <w:adjustRightInd w:val="0"/>
        <w:snapToGrid w:val="0"/>
        <w:spacing w:line="200" w:lineRule="exact"/>
        <w:ind w:leftChars="0"/>
        <w:jc w:val="left"/>
        <w:rPr>
          <w:rFonts w:asciiTheme="minorEastAsia" w:hAnsiTheme="minorEastAsia"/>
          <w:sz w:val="18"/>
          <w:szCs w:val="18"/>
        </w:rPr>
      </w:pPr>
      <w:bookmarkStart w:id="10" w:name="_Ref189352384"/>
      <w:r w:rsidRPr="00D2509A">
        <w:rPr>
          <w:rFonts w:asciiTheme="minorEastAsia" w:hAnsiTheme="minorEastAsia" w:hint="eastAsia"/>
          <w:sz w:val="18"/>
          <w:szCs w:val="18"/>
        </w:rPr>
        <w:t>笹</w:t>
      </w:r>
      <w:r w:rsidRPr="00D2509A">
        <w:rPr>
          <w:rFonts w:ascii="Yu Gothic" w:eastAsia="Yu Gothic" w:hAnsi="Yu Gothic" w:cs="Yu Gothic" w:hint="eastAsia"/>
          <w:sz w:val="18"/>
          <w:szCs w:val="18"/>
        </w:rPr>
        <w:t>⽥</w:t>
      </w:r>
      <w:r w:rsidRPr="00D2509A">
        <w:rPr>
          <w:rFonts w:asciiTheme="minorEastAsia" w:hAnsiTheme="minorEastAsia" w:hint="eastAsia"/>
          <w:sz w:val="18"/>
          <w:szCs w:val="18"/>
        </w:rPr>
        <w:t>耕</w:t>
      </w:r>
      <w:r w:rsidRPr="00D2509A">
        <w:rPr>
          <w:rFonts w:ascii="Yu Gothic" w:eastAsia="Yu Gothic" w:hAnsi="Yu Gothic" w:cs="Yu Gothic" w:hint="eastAsia"/>
          <w:sz w:val="18"/>
          <w:szCs w:val="18"/>
        </w:rPr>
        <w:t>⼀</w:t>
      </w:r>
      <w:r w:rsidR="00413486">
        <w:rPr>
          <w:rFonts w:asciiTheme="minorEastAsia" w:hAnsiTheme="minorEastAsia" w:hint="eastAsia"/>
          <w:sz w:val="18"/>
          <w:szCs w:val="18"/>
        </w:rPr>
        <w:t>：「</w:t>
      </w:r>
      <w:r w:rsidRPr="00D2509A">
        <w:rPr>
          <w:rFonts w:asciiTheme="minorEastAsia" w:hAnsiTheme="minorEastAsia"/>
          <w:sz w:val="18"/>
          <w:szCs w:val="18"/>
        </w:rPr>
        <w:t xml:space="preserve">Ruby </w:t>
      </w:r>
      <w:r w:rsidRPr="00D2509A">
        <w:rPr>
          <w:rFonts w:asciiTheme="minorEastAsia" w:hAnsiTheme="minorEastAsia" w:hint="eastAsia"/>
          <w:sz w:val="18"/>
          <w:szCs w:val="18"/>
        </w:rPr>
        <w:t>向け並列化機構</w:t>
      </w:r>
      <w:r w:rsidRPr="00D2509A">
        <w:rPr>
          <w:rFonts w:asciiTheme="minorEastAsia" w:hAnsiTheme="minorEastAsia"/>
          <w:sz w:val="18"/>
          <w:szCs w:val="18"/>
        </w:rPr>
        <w:t xml:space="preserve"> Guild </w:t>
      </w:r>
      <w:r w:rsidRPr="00D2509A">
        <w:rPr>
          <w:rFonts w:asciiTheme="minorEastAsia" w:hAnsiTheme="minorEastAsia" w:hint="eastAsia"/>
          <w:sz w:val="18"/>
          <w:szCs w:val="18"/>
        </w:rPr>
        <w:t>の試作</w:t>
      </w:r>
      <w:r w:rsidR="00413486">
        <w:rPr>
          <w:rFonts w:asciiTheme="minorEastAsia" w:hAnsiTheme="minorEastAsia" w:hint="eastAsia"/>
          <w:sz w:val="18"/>
          <w:szCs w:val="18"/>
        </w:rPr>
        <w:t>」</w:t>
      </w:r>
      <w:r w:rsidRPr="00D2509A">
        <w:rPr>
          <w:rFonts w:asciiTheme="minorEastAsia" w:hAnsiTheme="minorEastAsia"/>
          <w:sz w:val="18"/>
          <w:szCs w:val="18"/>
        </w:rPr>
        <w:t xml:space="preserve">. </w:t>
      </w:r>
      <w:r w:rsidRPr="00D2509A">
        <w:rPr>
          <w:rFonts w:asciiTheme="minorEastAsia" w:hAnsiTheme="minorEastAsia" w:hint="eastAsia"/>
          <w:sz w:val="18"/>
          <w:szCs w:val="18"/>
        </w:rPr>
        <w:t>情報処理学会プログラミング研究会. 2018</w:t>
      </w:r>
      <w:bookmarkEnd w:id="10"/>
    </w:p>
    <w:p w14:paraId="14CACB25" w14:textId="39FF44BE" w:rsidR="00E13CD5" w:rsidRPr="00E13CD5" w:rsidRDefault="00622330" w:rsidP="00407672">
      <w:pPr>
        <w:pStyle w:val="ab"/>
        <w:numPr>
          <w:ilvl w:val="0"/>
          <w:numId w:val="10"/>
        </w:numPr>
        <w:adjustRightInd w:val="0"/>
        <w:snapToGrid w:val="0"/>
        <w:spacing w:line="200" w:lineRule="exact"/>
        <w:ind w:leftChars="0" w:left="442" w:hanging="442"/>
        <w:jc w:val="left"/>
        <w:rPr>
          <w:rFonts w:asciiTheme="minorEastAsia" w:hAnsiTheme="minorEastAsia"/>
          <w:sz w:val="18"/>
          <w:szCs w:val="18"/>
        </w:rPr>
      </w:pPr>
      <w:r w:rsidRPr="00622330">
        <w:rPr>
          <w:rFonts w:asciiTheme="minorEastAsia" w:hAnsiTheme="minorEastAsia" w:hint="eastAsia"/>
          <w:sz w:val="18"/>
          <w:szCs w:val="18"/>
        </w:rPr>
        <w:t xml:space="preserve">“「アクターモデル」による並列処理プログラミング入門”. SIOS Tech Lab. </w:t>
      </w:r>
      <w:hyperlink r:id="rId24" w:history="1">
        <w:r w:rsidRPr="00397F1D">
          <w:rPr>
            <w:rStyle w:val="a9"/>
            <w:rFonts w:asciiTheme="minorEastAsia" w:hAnsiTheme="minorEastAsia" w:hint="eastAsia"/>
            <w:sz w:val="18"/>
            <w:szCs w:val="18"/>
          </w:rPr>
          <w:t>https://tech-lab.sios.jp/archives/8738</w:t>
        </w:r>
      </w:hyperlink>
      <w:r>
        <w:rPr>
          <w:rFonts w:asciiTheme="minorEastAsia" w:hAnsiTheme="minorEastAsia"/>
          <w:sz w:val="18"/>
          <w:szCs w:val="18"/>
        </w:rPr>
        <w:t>,</w:t>
      </w:r>
      <w:r w:rsidRPr="00622330">
        <w:rPr>
          <w:rFonts w:asciiTheme="minorEastAsia" w:hAnsiTheme="minorEastAsia" w:hint="eastAsia"/>
          <w:sz w:val="18"/>
          <w:szCs w:val="18"/>
        </w:rPr>
        <w:t xml:space="preserve"> (参照 2025-</w:t>
      </w:r>
      <w:r>
        <w:rPr>
          <w:rFonts w:asciiTheme="minorEastAsia" w:hAnsiTheme="minorEastAsia"/>
          <w:sz w:val="18"/>
          <w:szCs w:val="18"/>
        </w:rPr>
        <w:t>2</w:t>
      </w:r>
      <w:r w:rsidRPr="00622330">
        <w:rPr>
          <w:rFonts w:asciiTheme="minorEastAsia" w:hAnsiTheme="minorEastAsia" w:hint="eastAsia"/>
          <w:sz w:val="18"/>
          <w:szCs w:val="18"/>
        </w:rPr>
        <w:t>-</w:t>
      </w:r>
      <w:r>
        <w:rPr>
          <w:rFonts w:asciiTheme="minorEastAsia" w:hAnsiTheme="minorEastAsia"/>
          <w:sz w:val="18"/>
          <w:szCs w:val="18"/>
        </w:rPr>
        <w:t>2)</w:t>
      </w:r>
    </w:p>
    <w:p w14:paraId="32DC8081" w14:textId="10FD4B48" w:rsidR="00E13CD5" w:rsidRPr="00E13CD5" w:rsidRDefault="00E13CD5" w:rsidP="00407672">
      <w:pPr>
        <w:pStyle w:val="ab"/>
        <w:numPr>
          <w:ilvl w:val="0"/>
          <w:numId w:val="10"/>
        </w:numPr>
        <w:adjustRightInd w:val="0"/>
        <w:snapToGrid w:val="0"/>
        <w:spacing w:line="200" w:lineRule="exact"/>
        <w:ind w:leftChars="0" w:left="442" w:hanging="442"/>
        <w:jc w:val="left"/>
        <w:rPr>
          <w:rFonts w:asciiTheme="minorEastAsia" w:hAnsiTheme="minorEastAsia"/>
          <w:sz w:val="18"/>
          <w:szCs w:val="18"/>
        </w:rPr>
      </w:pPr>
      <w:bookmarkStart w:id="11" w:name="_Ref173009515"/>
      <w:r>
        <w:rPr>
          <w:rFonts w:asciiTheme="minorEastAsia" w:hAnsiTheme="minorEastAsia"/>
          <w:sz w:val="18"/>
          <w:szCs w:val="18"/>
        </w:rPr>
        <w:t>“</w:t>
      </w:r>
      <w:proofErr w:type="spellStart"/>
      <w:r>
        <w:rPr>
          <w:rFonts w:asciiTheme="minorEastAsia" w:hAnsiTheme="minorEastAsia"/>
          <w:sz w:val="18"/>
          <w:szCs w:val="18"/>
        </w:rPr>
        <w:t>rubocop</w:t>
      </w:r>
      <w:proofErr w:type="spellEnd"/>
      <w:r>
        <w:rPr>
          <w:rFonts w:asciiTheme="minorEastAsia" w:hAnsiTheme="minorEastAsia"/>
          <w:sz w:val="18"/>
          <w:szCs w:val="18"/>
        </w:rPr>
        <w:t>/</w:t>
      </w:r>
      <w:r w:rsidR="00622330">
        <w:rPr>
          <w:rFonts w:asciiTheme="minorEastAsia" w:hAnsiTheme="minorEastAsia"/>
          <w:sz w:val="18"/>
          <w:szCs w:val="18"/>
        </w:rPr>
        <w:t xml:space="preserve">robocop”. GitHub. </w:t>
      </w:r>
      <w:hyperlink r:id="rId25" w:history="1">
        <w:r w:rsidR="00622330" w:rsidRPr="00397F1D">
          <w:rPr>
            <w:rStyle w:val="a9"/>
            <w:rFonts w:asciiTheme="minorEastAsia" w:hAnsiTheme="minorEastAsia"/>
            <w:sz w:val="18"/>
            <w:szCs w:val="18"/>
          </w:rPr>
          <w:t>https://github.com/rubocop/rubocop</w:t>
        </w:r>
      </w:hyperlink>
      <w:r w:rsidR="00622330">
        <w:rPr>
          <w:rFonts w:asciiTheme="minorEastAsia" w:hAnsiTheme="minorEastAsia"/>
          <w:sz w:val="18"/>
          <w:szCs w:val="18"/>
        </w:rPr>
        <w:t>,</w:t>
      </w:r>
      <w:r>
        <w:rPr>
          <w:rFonts w:asciiTheme="minorEastAsia" w:hAnsiTheme="minorEastAsia"/>
          <w:sz w:val="18"/>
          <w:szCs w:val="18"/>
        </w:rPr>
        <w:t xml:space="preserve"> </w:t>
      </w:r>
      <w:r w:rsidRPr="00E13CD5">
        <w:rPr>
          <w:rFonts w:asciiTheme="minorEastAsia" w:hAnsiTheme="minorEastAsia"/>
          <w:sz w:val="18"/>
          <w:szCs w:val="18"/>
        </w:rPr>
        <w:t>(</w:t>
      </w:r>
      <w:r w:rsidR="00622330">
        <w:rPr>
          <w:rFonts w:asciiTheme="minorEastAsia" w:hAnsiTheme="minorEastAsia" w:hint="eastAsia"/>
          <w:sz w:val="18"/>
          <w:szCs w:val="18"/>
        </w:rPr>
        <w:t>参照</w:t>
      </w:r>
      <w:r w:rsidR="00622330">
        <w:rPr>
          <w:rFonts w:asciiTheme="minorEastAsia" w:hAnsiTheme="minorEastAsia"/>
          <w:sz w:val="18"/>
          <w:szCs w:val="18"/>
        </w:rPr>
        <w:t xml:space="preserve"> 2025-2-2</w:t>
      </w:r>
      <w:r w:rsidRPr="00E13CD5">
        <w:rPr>
          <w:rFonts w:asciiTheme="minorEastAsia" w:hAnsiTheme="minorEastAsia"/>
          <w:sz w:val="18"/>
          <w:szCs w:val="18"/>
        </w:rPr>
        <w:t>)</w:t>
      </w:r>
      <w:bookmarkEnd w:id="11"/>
    </w:p>
    <w:sectPr w:rsidR="00E13CD5" w:rsidRPr="00E13CD5" w:rsidSect="008C43F6">
      <w:type w:val="continuous"/>
      <w:pgSz w:w="11906" w:h="16838" w:code="9"/>
      <w:pgMar w:top="720" w:right="720" w:bottom="720" w:left="720" w:header="851" w:footer="992" w:gutter="0"/>
      <w:cols w:num="2" w:sep="1"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宗徳 甲斐" w:date="2025-02-02T18:47:00Z" w:initials="宗徳">
    <w:p w14:paraId="31BD42C6" w14:textId="77777777" w:rsidR="00413486" w:rsidRDefault="00413486">
      <w:pPr>
        <w:pStyle w:val="af5"/>
      </w:pPr>
      <w:r>
        <w:rPr>
          <w:rStyle w:val="af4"/>
        </w:rPr>
        <w:annotationRef/>
      </w:r>
      <w:r>
        <w:rPr>
          <w:rFonts w:hint="eastAsia"/>
        </w:rPr>
        <w:t>何カ所か一部修正を入れてありますので、確認してください。そのまま承諾してもらえれば完成版になると思います。一応、確認したものを</w:t>
      </w:r>
      <w:r>
        <w:rPr>
          <w:rFonts w:hint="eastAsia"/>
        </w:rPr>
        <w:t>v</w:t>
      </w:r>
      <w:r>
        <w:t>er</w:t>
      </w:r>
      <w:r>
        <w:rPr>
          <w:rFonts w:hint="eastAsia"/>
        </w:rPr>
        <w:t>番号をあげてアップしておいてください。</w:t>
      </w:r>
    </w:p>
    <w:p w14:paraId="7F9CFB3E" w14:textId="5056EC8A" w:rsidR="00413486" w:rsidRDefault="00413486">
      <w:pPr>
        <w:pStyle w:val="af5"/>
        <w:rPr>
          <w:rFonts w:hint="eastAsia"/>
        </w:rPr>
      </w:pPr>
    </w:p>
  </w:comment>
  <w:comment w:id="3" w:author="KAI YANAGISAWA" w:date="2025-02-02T19:38:00Z" w:initials="KY">
    <w:p w14:paraId="0896F145" w14:textId="77777777" w:rsidR="003173E4" w:rsidRDefault="003173E4" w:rsidP="003173E4">
      <w:pPr>
        <w:jc w:val="left"/>
      </w:pPr>
      <w:r>
        <w:rPr>
          <w:rStyle w:val="af4"/>
        </w:rPr>
        <w:annotationRef/>
      </w:r>
      <w:r>
        <w:rPr>
          <w:rFonts w:hint="eastAsia"/>
        </w:rPr>
        <w:t>ご確認いただきありがとうございます。いただいた修正とグローバルインタープリタロックの記述について修正いたしました。</w:t>
      </w:r>
    </w:p>
    <w:p w14:paraId="410912CC" w14:textId="77777777" w:rsidR="003173E4" w:rsidRDefault="003173E4" w:rsidP="003173E4">
      <w:pPr>
        <w:jc w:val="left"/>
      </w:pPr>
      <w:r>
        <w:rPr>
          <w:rFonts w:hint="eastAsia"/>
        </w:rPr>
        <w:t>ご確認よろしくお願いいたします。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9CFB3E" w15:done="0"/>
  <w15:commentEx w15:paraId="410912CC" w15:paraIdParent="7F9CF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4A3C5C" w16cex:dateUtc="2025-02-02T09:47:00Z"/>
  <w16cex:commentExtensible w16cex:durableId="13667D0A" w16cex:dateUtc="2025-02-02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9CFB3E" w16cid:durableId="2B4A3C5C"/>
  <w16cid:commentId w16cid:paraId="410912CC" w16cid:durableId="13667D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BDCA5" w14:textId="77777777" w:rsidR="005D5BFE" w:rsidRDefault="005D5BFE" w:rsidP="00961897">
      <w:r>
        <w:separator/>
      </w:r>
    </w:p>
  </w:endnote>
  <w:endnote w:type="continuationSeparator" w:id="0">
    <w:p w14:paraId="4B666CEC" w14:textId="77777777" w:rsidR="005D5BFE" w:rsidRDefault="005D5BFE" w:rsidP="0096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B2878" w14:textId="77777777" w:rsidR="005D5BFE" w:rsidRDefault="005D5BFE" w:rsidP="00961897">
      <w:r>
        <w:separator/>
      </w:r>
    </w:p>
  </w:footnote>
  <w:footnote w:type="continuationSeparator" w:id="0">
    <w:p w14:paraId="2CAC993F" w14:textId="77777777" w:rsidR="005D5BFE" w:rsidRDefault="005D5BFE" w:rsidP="0096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62FBE"/>
    <w:multiLevelType w:val="hybridMultilevel"/>
    <w:tmpl w:val="A96E94DE"/>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9144EE"/>
    <w:multiLevelType w:val="hybridMultilevel"/>
    <w:tmpl w:val="669497A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25916F9"/>
    <w:multiLevelType w:val="hybridMultilevel"/>
    <w:tmpl w:val="0B4CC9F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8CE4278"/>
    <w:multiLevelType w:val="hybridMultilevel"/>
    <w:tmpl w:val="2872F7D4"/>
    <w:lvl w:ilvl="0" w:tplc="FC6E90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DA874A4"/>
    <w:multiLevelType w:val="hybridMultilevel"/>
    <w:tmpl w:val="1D1ABC0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3B4A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583ADA"/>
    <w:multiLevelType w:val="hybridMultilevel"/>
    <w:tmpl w:val="7062E6B2"/>
    <w:lvl w:ilvl="0" w:tplc="C6705384">
      <w:start w:val="1"/>
      <w:numFmt w:val="decimalEnclosedCircle"/>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7" w15:restartNumberingAfterBreak="0">
    <w:nsid w:val="524C7824"/>
    <w:multiLevelType w:val="hybridMultilevel"/>
    <w:tmpl w:val="C308BB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CBD0CAB"/>
    <w:multiLevelType w:val="hybridMultilevel"/>
    <w:tmpl w:val="7798839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2BF0E71"/>
    <w:multiLevelType w:val="multilevel"/>
    <w:tmpl w:val="96A22E2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4E44B3C"/>
    <w:multiLevelType w:val="hybridMultilevel"/>
    <w:tmpl w:val="EA206184"/>
    <w:lvl w:ilvl="0" w:tplc="C15EDF2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C93122B"/>
    <w:multiLevelType w:val="hybridMultilevel"/>
    <w:tmpl w:val="45A2C07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89F346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423722043">
    <w:abstractNumId w:val="6"/>
  </w:num>
  <w:num w:numId="2" w16cid:durableId="1730348162">
    <w:abstractNumId w:val="5"/>
  </w:num>
  <w:num w:numId="3" w16cid:durableId="191307977">
    <w:abstractNumId w:val="9"/>
  </w:num>
  <w:num w:numId="4" w16cid:durableId="1351106088">
    <w:abstractNumId w:val="7"/>
  </w:num>
  <w:num w:numId="5" w16cid:durableId="1014916560">
    <w:abstractNumId w:val="4"/>
  </w:num>
  <w:num w:numId="6" w16cid:durableId="468019589">
    <w:abstractNumId w:val="1"/>
  </w:num>
  <w:num w:numId="7" w16cid:durableId="753433938">
    <w:abstractNumId w:val="3"/>
  </w:num>
  <w:num w:numId="8" w16cid:durableId="345639753">
    <w:abstractNumId w:val="12"/>
  </w:num>
  <w:num w:numId="9" w16cid:durableId="133260017">
    <w:abstractNumId w:val="10"/>
  </w:num>
  <w:num w:numId="10" w16cid:durableId="668874650">
    <w:abstractNumId w:val="0"/>
  </w:num>
  <w:num w:numId="11" w16cid:durableId="1557429906">
    <w:abstractNumId w:val="2"/>
  </w:num>
  <w:num w:numId="12" w16cid:durableId="483281245">
    <w:abstractNumId w:val="8"/>
  </w:num>
  <w:num w:numId="13" w16cid:durableId="15977109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I YANAGISAWA">
    <w15:presenceInfo w15:providerId="AD" w15:userId="S::us202148@cc.seikei.ac.jp::3a21f2d2-a36c-42bb-9cf2-b75eb9bc8428"/>
  </w15:person>
  <w15:person w15:author="宗徳 甲斐">
    <w15:presenceInfo w15:providerId="Windows Live" w15:userId="d6de3cc2a722d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trackRevision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7C"/>
    <w:rsid w:val="00001806"/>
    <w:rsid w:val="000038E0"/>
    <w:rsid w:val="000043BE"/>
    <w:rsid w:val="0002033D"/>
    <w:rsid w:val="00026068"/>
    <w:rsid w:val="00030A8C"/>
    <w:rsid w:val="000313AD"/>
    <w:rsid w:val="00032377"/>
    <w:rsid w:val="00036B26"/>
    <w:rsid w:val="0003798D"/>
    <w:rsid w:val="000403E0"/>
    <w:rsid w:val="000436B4"/>
    <w:rsid w:val="0004466A"/>
    <w:rsid w:val="00045017"/>
    <w:rsid w:val="000468D3"/>
    <w:rsid w:val="000555D0"/>
    <w:rsid w:val="0006314D"/>
    <w:rsid w:val="00063D24"/>
    <w:rsid w:val="00072357"/>
    <w:rsid w:val="000732CC"/>
    <w:rsid w:val="00086B0E"/>
    <w:rsid w:val="000871D5"/>
    <w:rsid w:val="0008763E"/>
    <w:rsid w:val="000924D8"/>
    <w:rsid w:val="00094B9C"/>
    <w:rsid w:val="00096373"/>
    <w:rsid w:val="000A06B6"/>
    <w:rsid w:val="000A1860"/>
    <w:rsid w:val="000A3D16"/>
    <w:rsid w:val="000A675E"/>
    <w:rsid w:val="000B0586"/>
    <w:rsid w:val="000B07B7"/>
    <w:rsid w:val="000B4E52"/>
    <w:rsid w:val="000C28DC"/>
    <w:rsid w:val="000C4F52"/>
    <w:rsid w:val="000C53DD"/>
    <w:rsid w:val="000C7B8C"/>
    <w:rsid w:val="000E62D7"/>
    <w:rsid w:val="000E6FFA"/>
    <w:rsid w:val="000F3BBF"/>
    <w:rsid w:val="000F52CA"/>
    <w:rsid w:val="00102603"/>
    <w:rsid w:val="00104436"/>
    <w:rsid w:val="00105317"/>
    <w:rsid w:val="00110E01"/>
    <w:rsid w:val="001228F3"/>
    <w:rsid w:val="00124263"/>
    <w:rsid w:val="001324B5"/>
    <w:rsid w:val="0013428C"/>
    <w:rsid w:val="00136E3A"/>
    <w:rsid w:val="00137416"/>
    <w:rsid w:val="00145A19"/>
    <w:rsid w:val="00155DB6"/>
    <w:rsid w:val="001621C0"/>
    <w:rsid w:val="00162286"/>
    <w:rsid w:val="0016262A"/>
    <w:rsid w:val="0016759F"/>
    <w:rsid w:val="0017588C"/>
    <w:rsid w:val="001765FD"/>
    <w:rsid w:val="00181353"/>
    <w:rsid w:val="001853D2"/>
    <w:rsid w:val="0018623A"/>
    <w:rsid w:val="00191CB5"/>
    <w:rsid w:val="00195130"/>
    <w:rsid w:val="001A2EEE"/>
    <w:rsid w:val="001A6AA4"/>
    <w:rsid w:val="001A756F"/>
    <w:rsid w:val="001A7C55"/>
    <w:rsid w:val="001B03C2"/>
    <w:rsid w:val="001B736B"/>
    <w:rsid w:val="001C1434"/>
    <w:rsid w:val="001D3D6B"/>
    <w:rsid w:val="001D56B6"/>
    <w:rsid w:val="001E2392"/>
    <w:rsid w:val="001E7608"/>
    <w:rsid w:val="001F2FE0"/>
    <w:rsid w:val="001F3494"/>
    <w:rsid w:val="001F50F8"/>
    <w:rsid w:val="002050D0"/>
    <w:rsid w:val="00206454"/>
    <w:rsid w:val="00212552"/>
    <w:rsid w:val="00217DE7"/>
    <w:rsid w:val="002221AA"/>
    <w:rsid w:val="00224B8B"/>
    <w:rsid w:val="00230248"/>
    <w:rsid w:val="00242E7A"/>
    <w:rsid w:val="002453FF"/>
    <w:rsid w:val="00250B14"/>
    <w:rsid w:val="0026406E"/>
    <w:rsid w:val="00265480"/>
    <w:rsid w:val="0026598E"/>
    <w:rsid w:val="00265B36"/>
    <w:rsid w:val="00265F5A"/>
    <w:rsid w:val="00267DF7"/>
    <w:rsid w:val="00274C1D"/>
    <w:rsid w:val="0028379A"/>
    <w:rsid w:val="00283EF1"/>
    <w:rsid w:val="00284E15"/>
    <w:rsid w:val="002866C2"/>
    <w:rsid w:val="00292E7D"/>
    <w:rsid w:val="002A0B4E"/>
    <w:rsid w:val="002A7848"/>
    <w:rsid w:val="002B5698"/>
    <w:rsid w:val="002D203B"/>
    <w:rsid w:val="002D4BA4"/>
    <w:rsid w:val="002D5642"/>
    <w:rsid w:val="002D5BBE"/>
    <w:rsid w:val="002D7748"/>
    <w:rsid w:val="002E0202"/>
    <w:rsid w:val="002E48DA"/>
    <w:rsid w:val="002E76CB"/>
    <w:rsid w:val="002F09B1"/>
    <w:rsid w:val="002F12B3"/>
    <w:rsid w:val="002F2AF3"/>
    <w:rsid w:val="00302298"/>
    <w:rsid w:val="003024F4"/>
    <w:rsid w:val="0030440D"/>
    <w:rsid w:val="0031117D"/>
    <w:rsid w:val="0031279D"/>
    <w:rsid w:val="00315C64"/>
    <w:rsid w:val="003173E4"/>
    <w:rsid w:val="003212B7"/>
    <w:rsid w:val="003237D6"/>
    <w:rsid w:val="00330F0A"/>
    <w:rsid w:val="00342A27"/>
    <w:rsid w:val="003504C6"/>
    <w:rsid w:val="00351B98"/>
    <w:rsid w:val="003652B4"/>
    <w:rsid w:val="00371BA8"/>
    <w:rsid w:val="00385F2E"/>
    <w:rsid w:val="00387170"/>
    <w:rsid w:val="0039691D"/>
    <w:rsid w:val="003974CD"/>
    <w:rsid w:val="003A26EA"/>
    <w:rsid w:val="003A275D"/>
    <w:rsid w:val="003A5CBF"/>
    <w:rsid w:val="003B1E80"/>
    <w:rsid w:val="003B7A8B"/>
    <w:rsid w:val="003C2577"/>
    <w:rsid w:val="003C52FA"/>
    <w:rsid w:val="003C5666"/>
    <w:rsid w:val="003E5E6F"/>
    <w:rsid w:val="003F1E57"/>
    <w:rsid w:val="003F35CC"/>
    <w:rsid w:val="00400F2F"/>
    <w:rsid w:val="00405492"/>
    <w:rsid w:val="004057F4"/>
    <w:rsid w:val="004059A4"/>
    <w:rsid w:val="00407672"/>
    <w:rsid w:val="00411C97"/>
    <w:rsid w:val="00413486"/>
    <w:rsid w:val="004158FB"/>
    <w:rsid w:val="00423A5E"/>
    <w:rsid w:val="00423E50"/>
    <w:rsid w:val="00427374"/>
    <w:rsid w:val="00433D9C"/>
    <w:rsid w:val="00444F82"/>
    <w:rsid w:val="00452483"/>
    <w:rsid w:val="004539E8"/>
    <w:rsid w:val="00460DB9"/>
    <w:rsid w:val="00463897"/>
    <w:rsid w:val="00464EB7"/>
    <w:rsid w:val="00467EE5"/>
    <w:rsid w:val="004722D0"/>
    <w:rsid w:val="00474E56"/>
    <w:rsid w:val="00476652"/>
    <w:rsid w:val="004815A7"/>
    <w:rsid w:val="0048400B"/>
    <w:rsid w:val="0048738E"/>
    <w:rsid w:val="004935F7"/>
    <w:rsid w:val="004A25E8"/>
    <w:rsid w:val="004A72B0"/>
    <w:rsid w:val="004C221F"/>
    <w:rsid w:val="004C7A22"/>
    <w:rsid w:val="004D063B"/>
    <w:rsid w:val="004D158B"/>
    <w:rsid w:val="004D5DEA"/>
    <w:rsid w:val="004D6A92"/>
    <w:rsid w:val="004D73E9"/>
    <w:rsid w:val="004D7734"/>
    <w:rsid w:val="004D7A4A"/>
    <w:rsid w:val="004E1A4C"/>
    <w:rsid w:val="004E2932"/>
    <w:rsid w:val="004E394B"/>
    <w:rsid w:val="004E42E7"/>
    <w:rsid w:val="004E6962"/>
    <w:rsid w:val="004E7A92"/>
    <w:rsid w:val="004F1AE1"/>
    <w:rsid w:val="004F2B2C"/>
    <w:rsid w:val="004F3EED"/>
    <w:rsid w:val="004F4154"/>
    <w:rsid w:val="005053B2"/>
    <w:rsid w:val="005113F1"/>
    <w:rsid w:val="005120EF"/>
    <w:rsid w:val="00515D28"/>
    <w:rsid w:val="005214DB"/>
    <w:rsid w:val="00523C59"/>
    <w:rsid w:val="00530CC1"/>
    <w:rsid w:val="00532CD8"/>
    <w:rsid w:val="0053546E"/>
    <w:rsid w:val="00543B33"/>
    <w:rsid w:val="0055576A"/>
    <w:rsid w:val="00555B3D"/>
    <w:rsid w:val="00560094"/>
    <w:rsid w:val="0056085C"/>
    <w:rsid w:val="00561596"/>
    <w:rsid w:val="005624B6"/>
    <w:rsid w:val="00565775"/>
    <w:rsid w:val="005709CC"/>
    <w:rsid w:val="00570CB3"/>
    <w:rsid w:val="005719E7"/>
    <w:rsid w:val="00572258"/>
    <w:rsid w:val="005742B0"/>
    <w:rsid w:val="00574E9A"/>
    <w:rsid w:val="00575999"/>
    <w:rsid w:val="00575B54"/>
    <w:rsid w:val="00583BF1"/>
    <w:rsid w:val="00584A3A"/>
    <w:rsid w:val="0058693B"/>
    <w:rsid w:val="00591890"/>
    <w:rsid w:val="00595D87"/>
    <w:rsid w:val="0059729E"/>
    <w:rsid w:val="005A15E3"/>
    <w:rsid w:val="005A3922"/>
    <w:rsid w:val="005A49AE"/>
    <w:rsid w:val="005B6C7E"/>
    <w:rsid w:val="005C00EB"/>
    <w:rsid w:val="005D097C"/>
    <w:rsid w:val="005D5B82"/>
    <w:rsid w:val="005D5BFE"/>
    <w:rsid w:val="005F7B18"/>
    <w:rsid w:val="006047C6"/>
    <w:rsid w:val="00607275"/>
    <w:rsid w:val="00613F5F"/>
    <w:rsid w:val="00614146"/>
    <w:rsid w:val="006221EF"/>
    <w:rsid w:val="00622330"/>
    <w:rsid w:val="006249BD"/>
    <w:rsid w:val="00626388"/>
    <w:rsid w:val="00626B3F"/>
    <w:rsid w:val="00627825"/>
    <w:rsid w:val="00631734"/>
    <w:rsid w:val="00634086"/>
    <w:rsid w:val="00634215"/>
    <w:rsid w:val="00640B30"/>
    <w:rsid w:val="006476FE"/>
    <w:rsid w:val="0065625A"/>
    <w:rsid w:val="006638A0"/>
    <w:rsid w:val="00663B88"/>
    <w:rsid w:val="006721FC"/>
    <w:rsid w:val="006748BD"/>
    <w:rsid w:val="0067500E"/>
    <w:rsid w:val="00675DEB"/>
    <w:rsid w:val="006829B3"/>
    <w:rsid w:val="00684EC7"/>
    <w:rsid w:val="00691215"/>
    <w:rsid w:val="00692FE0"/>
    <w:rsid w:val="006A1837"/>
    <w:rsid w:val="006A5550"/>
    <w:rsid w:val="006A771F"/>
    <w:rsid w:val="006B172B"/>
    <w:rsid w:val="006B59DA"/>
    <w:rsid w:val="006C047A"/>
    <w:rsid w:val="006C3282"/>
    <w:rsid w:val="006C4E7F"/>
    <w:rsid w:val="006C5601"/>
    <w:rsid w:val="006C7D15"/>
    <w:rsid w:val="006E10B6"/>
    <w:rsid w:val="006E6996"/>
    <w:rsid w:val="006F4EC8"/>
    <w:rsid w:val="006F584B"/>
    <w:rsid w:val="006F6C68"/>
    <w:rsid w:val="00701167"/>
    <w:rsid w:val="00702A32"/>
    <w:rsid w:val="00703D54"/>
    <w:rsid w:val="00711F4B"/>
    <w:rsid w:val="00715851"/>
    <w:rsid w:val="00716C9A"/>
    <w:rsid w:val="00716E01"/>
    <w:rsid w:val="00717363"/>
    <w:rsid w:val="00725BA6"/>
    <w:rsid w:val="00732E70"/>
    <w:rsid w:val="00733BFE"/>
    <w:rsid w:val="00733C0B"/>
    <w:rsid w:val="007375A4"/>
    <w:rsid w:val="00754E99"/>
    <w:rsid w:val="0076113D"/>
    <w:rsid w:val="00770D18"/>
    <w:rsid w:val="00787030"/>
    <w:rsid w:val="0079152A"/>
    <w:rsid w:val="00793DBE"/>
    <w:rsid w:val="00797735"/>
    <w:rsid w:val="007A0693"/>
    <w:rsid w:val="007B1C7E"/>
    <w:rsid w:val="007B3A54"/>
    <w:rsid w:val="007B5B90"/>
    <w:rsid w:val="007C368F"/>
    <w:rsid w:val="007C3E50"/>
    <w:rsid w:val="007C5CE8"/>
    <w:rsid w:val="007D14AF"/>
    <w:rsid w:val="007D682B"/>
    <w:rsid w:val="007E0FF7"/>
    <w:rsid w:val="007E1458"/>
    <w:rsid w:val="007E27C1"/>
    <w:rsid w:val="007E5FEC"/>
    <w:rsid w:val="007F103D"/>
    <w:rsid w:val="007F26D8"/>
    <w:rsid w:val="007F2D88"/>
    <w:rsid w:val="007F3E2D"/>
    <w:rsid w:val="00801081"/>
    <w:rsid w:val="0080125D"/>
    <w:rsid w:val="008115C4"/>
    <w:rsid w:val="00813BD7"/>
    <w:rsid w:val="00813FF1"/>
    <w:rsid w:val="008146DD"/>
    <w:rsid w:val="00814AAB"/>
    <w:rsid w:val="00821277"/>
    <w:rsid w:val="00824614"/>
    <w:rsid w:val="00827FA6"/>
    <w:rsid w:val="00830868"/>
    <w:rsid w:val="00831164"/>
    <w:rsid w:val="008325C4"/>
    <w:rsid w:val="00833B9E"/>
    <w:rsid w:val="008447A7"/>
    <w:rsid w:val="008458C9"/>
    <w:rsid w:val="008531C5"/>
    <w:rsid w:val="0085529E"/>
    <w:rsid w:val="0086166D"/>
    <w:rsid w:val="00862A61"/>
    <w:rsid w:val="00870286"/>
    <w:rsid w:val="00874D1A"/>
    <w:rsid w:val="00875F3B"/>
    <w:rsid w:val="008765BA"/>
    <w:rsid w:val="00881B79"/>
    <w:rsid w:val="00883A59"/>
    <w:rsid w:val="00884DDA"/>
    <w:rsid w:val="008869CB"/>
    <w:rsid w:val="00891819"/>
    <w:rsid w:val="00893656"/>
    <w:rsid w:val="0089450D"/>
    <w:rsid w:val="00896408"/>
    <w:rsid w:val="008972C0"/>
    <w:rsid w:val="008A2300"/>
    <w:rsid w:val="008A46B7"/>
    <w:rsid w:val="008A5EDB"/>
    <w:rsid w:val="008B5E7A"/>
    <w:rsid w:val="008C3657"/>
    <w:rsid w:val="008C43F6"/>
    <w:rsid w:val="008C6BDB"/>
    <w:rsid w:val="008D678C"/>
    <w:rsid w:val="008D6C6D"/>
    <w:rsid w:val="008E2AC6"/>
    <w:rsid w:val="008E2F24"/>
    <w:rsid w:val="008E33BE"/>
    <w:rsid w:val="008E61B1"/>
    <w:rsid w:val="008F18AD"/>
    <w:rsid w:val="008F5E1A"/>
    <w:rsid w:val="008F62DD"/>
    <w:rsid w:val="008F78D3"/>
    <w:rsid w:val="009042C7"/>
    <w:rsid w:val="00904C06"/>
    <w:rsid w:val="009175FF"/>
    <w:rsid w:val="0091777F"/>
    <w:rsid w:val="00920EC5"/>
    <w:rsid w:val="009244DB"/>
    <w:rsid w:val="00927BBA"/>
    <w:rsid w:val="00931B3F"/>
    <w:rsid w:val="0093361A"/>
    <w:rsid w:val="00943DA9"/>
    <w:rsid w:val="0095030D"/>
    <w:rsid w:val="00950B8E"/>
    <w:rsid w:val="00951F55"/>
    <w:rsid w:val="00954006"/>
    <w:rsid w:val="00955040"/>
    <w:rsid w:val="00961897"/>
    <w:rsid w:val="0097542A"/>
    <w:rsid w:val="00987A6F"/>
    <w:rsid w:val="009A285B"/>
    <w:rsid w:val="009A668E"/>
    <w:rsid w:val="009A7558"/>
    <w:rsid w:val="009B393D"/>
    <w:rsid w:val="009C6978"/>
    <w:rsid w:val="009D668F"/>
    <w:rsid w:val="009D707A"/>
    <w:rsid w:val="009E0EB1"/>
    <w:rsid w:val="009E1B2D"/>
    <w:rsid w:val="009E3628"/>
    <w:rsid w:val="009E553A"/>
    <w:rsid w:val="009F2A30"/>
    <w:rsid w:val="009F3E59"/>
    <w:rsid w:val="00A0768D"/>
    <w:rsid w:val="00A07F25"/>
    <w:rsid w:val="00A10CAD"/>
    <w:rsid w:val="00A12D29"/>
    <w:rsid w:val="00A17EEE"/>
    <w:rsid w:val="00A23325"/>
    <w:rsid w:val="00A35215"/>
    <w:rsid w:val="00A35F62"/>
    <w:rsid w:val="00A4276E"/>
    <w:rsid w:val="00A46353"/>
    <w:rsid w:val="00A50213"/>
    <w:rsid w:val="00A528C2"/>
    <w:rsid w:val="00A63AC7"/>
    <w:rsid w:val="00A67C4B"/>
    <w:rsid w:val="00A71B0B"/>
    <w:rsid w:val="00A71FFF"/>
    <w:rsid w:val="00A72FCB"/>
    <w:rsid w:val="00A74FD9"/>
    <w:rsid w:val="00A75B16"/>
    <w:rsid w:val="00A75E91"/>
    <w:rsid w:val="00A761CF"/>
    <w:rsid w:val="00A82298"/>
    <w:rsid w:val="00AA0C02"/>
    <w:rsid w:val="00AA74EB"/>
    <w:rsid w:val="00AA7AF9"/>
    <w:rsid w:val="00AB0394"/>
    <w:rsid w:val="00AC190A"/>
    <w:rsid w:val="00AC21F9"/>
    <w:rsid w:val="00AC3B9E"/>
    <w:rsid w:val="00AC64CF"/>
    <w:rsid w:val="00AD0567"/>
    <w:rsid w:val="00AD2454"/>
    <w:rsid w:val="00AD6089"/>
    <w:rsid w:val="00AD66D2"/>
    <w:rsid w:val="00AE3E28"/>
    <w:rsid w:val="00AE426F"/>
    <w:rsid w:val="00AF596F"/>
    <w:rsid w:val="00AF7FFB"/>
    <w:rsid w:val="00B023C9"/>
    <w:rsid w:val="00B02974"/>
    <w:rsid w:val="00B26600"/>
    <w:rsid w:val="00B26DB0"/>
    <w:rsid w:val="00B27D87"/>
    <w:rsid w:val="00B32BA1"/>
    <w:rsid w:val="00B41EAC"/>
    <w:rsid w:val="00B52B65"/>
    <w:rsid w:val="00B61D0D"/>
    <w:rsid w:val="00B67562"/>
    <w:rsid w:val="00B74893"/>
    <w:rsid w:val="00B77375"/>
    <w:rsid w:val="00B7756F"/>
    <w:rsid w:val="00B8016C"/>
    <w:rsid w:val="00B86886"/>
    <w:rsid w:val="00B93FF9"/>
    <w:rsid w:val="00BA0A8D"/>
    <w:rsid w:val="00BA271B"/>
    <w:rsid w:val="00BA2FC6"/>
    <w:rsid w:val="00BB011B"/>
    <w:rsid w:val="00BC0AF6"/>
    <w:rsid w:val="00BC30BD"/>
    <w:rsid w:val="00BC6D7E"/>
    <w:rsid w:val="00BD2E8C"/>
    <w:rsid w:val="00BE240C"/>
    <w:rsid w:val="00BF0EB9"/>
    <w:rsid w:val="00BF5760"/>
    <w:rsid w:val="00C074E3"/>
    <w:rsid w:val="00C108AE"/>
    <w:rsid w:val="00C146A1"/>
    <w:rsid w:val="00C23C0F"/>
    <w:rsid w:val="00C270EE"/>
    <w:rsid w:val="00C31F1C"/>
    <w:rsid w:val="00C34369"/>
    <w:rsid w:val="00C4078F"/>
    <w:rsid w:val="00C4328A"/>
    <w:rsid w:val="00C43EAF"/>
    <w:rsid w:val="00C45A91"/>
    <w:rsid w:val="00C5214E"/>
    <w:rsid w:val="00C574F1"/>
    <w:rsid w:val="00C60D3C"/>
    <w:rsid w:val="00C6365D"/>
    <w:rsid w:val="00C72D80"/>
    <w:rsid w:val="00C74C31"/>
    <w:rsid w:val="00C74E9A"/>
    <w:rsid w:val="00C76220"/>
    <w:rsid w:val="00C7748D"/>
    <w:rsid w:val="00C83E4E"/>
    <w:rsid w:val="00C86436"/>
    <w:rsid w:val="00C86991"/>
    <w:rsid w:val="00C90479"/>
    <w:rsid w:val="00C92D54"/>
    <w:rsid w:val="00C93D19"/>
    <w:rsid w:val="00C97051"/>
    <w:rsid w:val="00C97063"/>
    <w:rsid w:val="00CB3ADC"/>
    <w:rsid w:val="00CB6C11"/>
    <w:rsid w:val="00CC23FA"/>
    <w:rsid w:val="00CD57A8"/>
    <w:rsid w:val="00CD6E35"/>
    <w:rsid w:val="00CE5354"/>
    <w:rsid w:val="00CF1914"/>
    <w:rsid w:val="00D0240B"/>
    <w:rsid w:val="00D03843"/>
    <w:rsid w:val="00D064E1"/>
    <w:rsid w:val="00D2178B"/>
    <w:rsid w:val="00D2509A"/>
    <w:rsid w:val="00D25927"/>
    <w:rsid w:val="00D27AC2"/>
    <w:rsid w:val="00D3009C"/>
    <w:rsid w:val="00D33146"/>
    <w:rsid w:val="00D35771"/>
    <w:rsid w:val="00D36178"/>
    <w:rsid w:val="00D363FA"/>
    <w:rsid w:val="00D46691"/>
    <w:rsid w:val="00D4787E"/>
    <w:rsid w:val="00D72FE2"/>
    <w:rsid w:val="00D7564E"/>
    <w:rsid w:val="00D7614A"/>
    <w:rsid w:val="00D76AAD"/>
    <w:rsid w:val="00D76F41"/>
    <w:rsid w:val="00D814F3"/>
    <w:rsid w:val="00D822E8"/>
    <w:rsid w:val="00D86997"/>
    <w:rsid w:val="00D86A41"/>
    <w:rsid w:val="00D8767F"/>
    <w:rsid w:val="00D901F6"/>
    <w:rsid w:val="00D916A8"/>
    <w:rsid w:val="00D93A96"/>
    <w:rsid w:val="00D96737"/>
    <w:rsid w:val="00DA277C"/>
    <w:rsid w:val="00DA2D5D"/>
    <w:rsid w:val="00DA4A0F"/>
    <w:rsid w:val="00DA5B22"/>
    <w:rsid w:val="00DA5BB3"/>
    <w:rsid w:val="00DA6001"/>
    <w:rsid w:val="00DB1530"/>
    <w:rsid w:val="00DB34D1"/>
    <w:rsid w:val="00DB36A1"/>
    <w:rsid w:val="00DB6DBC"/>
    <w:rsid w:val="00DC1BCC"/>
    <w:rsid w:val="00DC3D7B"/>
    <w:rsid w:val="00DD3C5E"/>
    <w:rsid w:val="00DD4580"/>
    <w:rsid w:val="00DE01A4"/>
    <w:rsid w:val="00DE3EF1"/>
    <w:rsid w:val="00DE4D78"/>
    <w:rsid w:val="00DE52D7"/>
    <w:rsid w:val="00DE5662"/>
    <w:rsid w:val="00DE575E"/>
    <w:rsid w:val="00DE627E"/>
    <w:rsid w:val="00DF24C4"/>
    <w:rsid w:val="00DF2614"/>
    <w:rsid w:val="00DF443E"/>
    <w:rsid w:val="00DF541A"/>
    <w:rsid w:val="00DF725C"/>
    <w:rsid w:val="00E11FF5"/>
    <w:rsid w:val="00E13A9E"/>
    <w:rsid w:val="00E13CD5"/>
    <w:rsid w:val="00E22B44"/>
    <w:rsid w:val="00E24E7D"/>
    <w:rsid w:val="00E26345"/>
    <w:rsid w:val="00E26589"/>
    <w:rsid w:val="00E31E3B"/>
    <w:rsid w:val="00E34158"/>
    <w:rsid w:val="00E55A61"/>
    <w:rsid w:val="00E60BDA"/>
    <w:rsid w:val="00E60C6C"/>
    <w:rsid w:val="00E668C1"/>
    <w:rsid w:val="00E72A9B"/>
    <w:rsid w:val="00E76EE3"/>
    <w:rsid w:val="00E80109"/>
    <w:rsid w:val="00E80AFB"/>
    <w:rsid w:val="00E8798A"/>
    <w:rsid w:val="00E87C98"/>
    <w:rsid w:val="00E90C95"/>
    <w:rsid w:val="00E91951"/>
    <w:rsid w:val="00EA57C4"/>
    <w:rsid w:val="00EA7A4E"/>
    <w:rsid w:val="00EB02E8"/>
    <w:rsid w:val="00EB0405"/>
    <w:rsid w:val="00EB1DBA"/>
    <w:rsid w:val="00ED20EB"/>
    <w:rsid w:val="00ED64FE"/>
    <w:rsid w:val="00EE1EF7"/>
    <w:rsid w:val="00EE3727"/>
    <w:rsid w:val="00EE7BE1"/>
    <w:rsid w:val="00EF2ED0"/>
    <w:rsid w:val="00EF7FAD"/>
    <w:rsid w:val="00F002D9"/>
    <w:rsid w:val="00F03721"/>
    <w:rsid w:val="00F03E9A"/>
    <w:rsid w:val="00F12BCF"/>
    <w:rsid w:val="00F13C93"/>
    <w:rsid w:val="00F26E73"/>
    <w:rsid w:val="00F300CD"/>
    <w:rsid w:val="00F37BE6"/>
    <w:rsid w:val="00F42580"/>
    <w:rsid w:val="00F45C87"/>
    <w:rsid w:val="00F47F12"/>
    <w:rsid w:val="00F53A5B"/>
    <w:rsid w:val="00F61E00"/>
    <w:rsid w:val="00F659F3"/>
    <w:rsid w:val="00F7197F"/>
    <w:rsid w:val="00F801E1"/>
    <w:rsid w:val="00F849EB"/>
    <w:rsid w:val="00F86347"/>
    <w:rsid w:val="00F91F3D"/>
    <w:rsid w:val="00F97DFF"/>
    <w:rsid w:val="00FB1627"/>
    <w:rsid w:val="00FB1D19"/>
    <w:rsid w:val="00FB54CD"/>
    <w:rsid w:val="00FB7366"/>
    <w:rsid w:val="00FB7DBE"/>
    <w:rsid w:val="00FC2D38"/>
    <w:rsid w:val="00FD39D5"/>
    <w:rsid w:val="00FD6EE9"/>
    <w:rsid w:val="00FE0B80"/>
    <w:rsid w:val="00FE0E28"/>
    <w:rsid w:val="00FE1E88"/>
    <w:rsid w:val="00FE3E16"/>
    <w:rsid w:val="00FE43B9"/>
    <w:rsid w:val="00FF7A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41AF18"/>
  <w15:docId w15:val="{F31F6733-3BD7-4D6D-922F-B7E5A894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3FF9"/>
    <w:pPr>
      <w:widowControl w:val="0"/>
      <w:jc w:val="both"/>
    </w:pPr>
  </w:style>
  <w:style w:type="paragraph" w:styleId="10">
    <w:name w:val="heading 1"/>
    <w:basedOn w:val="a"/>
    <w:next w:val="a"/>
    <w:link w:val="11"/>
    <w:uiPriority w:val="9"/>
    <w:qFormat/>
    <w:rsid w:val="00DA600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897"/>
    <w:pPr>
      <w:tabs>
        <w:tab w:val="center" w:pos="4252"/>
        <w:tab w:val="right" w:pos="8504"/>
      </w:tabs>
      <w:snapToGrid w:val="0"/>
    </w:pPr>
  </w:style>
  <w:style w:type="character" w:customStyle="1" w:styleId="a4">
    <w:name w:val="ヘッダー (文字)"/>
    <w:basedOn w:val="a0"/>
    <w:link w:val="a3"/>
    <w:uiPriority w:val="99"/>
    <w:rsid w:val="00961897"/>
  </w:style>
  <w:style w:type="paragraph" w:styleId="a5">
    <w:name w:val="footer"/>
    <w:basedOn w:val="a"/>
    <w:link w:val="a6"/>
    <w:uiPriority w:val="99"/>
    <w:unhideWhenUsed/>
    <w:rsid w:val="00961897"/>
    <w:pPr>
      <w:tabs>
        <w:tab w:val="center" w:pos="4252"/>
        <w:tab w:val="right" w:pos="8504"/>
      </w:tabs>
      <w:snapToGrid w:val="0"/>
    </w:pPr>
  </w:style>
  <w:style w:type="character" w:customStyle="1" w:styleId="a6">
    <w:name w:val="フッター (文字)"/>
    <w:basedOn w:val="a0"/>
    <w:link w:val="a5"/>
    <w:uiPriority w:val="99"/>
    <w:rsid w:val="00961897"/>
  </w:style>
  <w:style w:type="paragraph" w:styleId="a7">
    <w:name w:val="Balloon Text"/>
    <w:basedOn w:val="a"/>
    <w:link w:val="a8"/>
    <w:uiPriority w:val="99"/>
    <w:semiHidden/>
    <w:unhideWhenUsed/>
    <w:rsid w:val="004A25E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A25E8"/>
    <w:rPr>
      <w:rFonts w:asciiTheme="majorHAnsi" w:eastAsiaTheme="majorEastAsia" w:hAnsiTheme="majorHAnsi" w:cstheme="majorBidi"/>
      <w:sz w:val="18"/>
      <w:szCs w:val="18"/>
    </w:rPr>
  </w:style>
  <w:style w:type="character" w:styleId="a9">
    <w:name w:val="Hyperlink"/>
    <w:basedOn w:val="a0"/>
    <w:uiPriority w:val="99"/>
    <w:unhideWhenUsed/>
    <w:rsid w:val="00DA277C"/>
    <w:rPr>
      <w:color w:val="0000FF"/>
      <w:u w:val="single"/>
    </w:rPr>
  </w:style>
  <w:style w:type="character" w:styleId="aa">
    <w:name w:val="FollowedHyperlink"/>
    <w:basedOn w:val="a0"/>
    <w:uiPriority w:val="99"/>
    <w:semiHidden/>
    <w:unhideWhenUsed/>
    <w:rsid w:val="00BE240C"/>
    <w:rPr>
      <w:color w:val="800080" w:themeColor="followedHyperlink"/>
      <w:u w:val="single"/>
    </w:rPr>
  </w:style>
  <w:style w:type="paragraph" w:styleId="ab">
    <w:name w:val="List Paragraph"/>
    <w:basedOn w:val="a"/>
    <w:uiPriority w:val="34"/>
    <w:qFormat/>
    <w:rsid w:val="005624B6"/>
    <w:pPr>
      <w:ind w:leftChars="400" w:left="840"/>
    </w:pPr>
  </w:style>
  <w:style w:type="paragraph" w:styleId="ac">
    <w:name w:val="Title"/>
    <w:basedOn w:val="a"/>
    <w:next w:val="a"/>
    <w:link w:val="ad"/>
    <w:uiPriority w:val="10"/>
    <w:qFormat/>
    <w:rsid w:val="00330F0A"/>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330F0A"/>
    <w:rPr>
      <w:rFonts w:asciiTheme="majorHAnsi" w:eastAsiaTheme="majorEastAsia" w:hAnsiTheme="majorHAnsi" w:cstheme="majorBidi"/>
      <w:sz w:val="32"/>
      <w:szCs w:val="32"/>
    </w:rPr>
  </w:style>
  <w:style w:type="character" w:customStyle="1" w:styleId="11">
    <w:name w:val="見出し 1 (文字)"/>
    <w:basedOn w:val="a0"/>
    <w:link w:val="10"/>
    <w:uiPriority w:val="9"/>
    <w:rsid w:val="00DA6001"/>
    <w:rPr>
      <w:rFonts w:asciiTheme="majorHAnsi" w:eastAsiaTheme="majorEastAsia" w:hAnsiTheme="majorHAnsi" w:cstheme="majorBidi"/>
      <w:sz w:val="24"/>
      <w:szCs w:val="24"/>
    </w:rPr>
  </w:style>
  <w:style w:type="paragraph" w:customStyle="1" w:styleId="ae">
    <w:name w:val="段落"/>
    <w:basedOn w:val="a"/>
    <w:link w:val="af"/>
    <w:qFormat/>
    <w:rsid w:val="0030440D"/>
    <w:pPr>
      <w:ind w:firstLineChars="100" w:firstLine="100"/>
    </w:pPr>
  </w:style>
  <w:style w:type="character" w:customStyle="1" w:styleId="af">
    <w:name w:val="段落 (文字)"/>
    <w:basedOn w:val="a0"/>
    <w:link w:val="ae"/>
    <w:rsid w:val="0030440D"/>
  </w:style>
  <w:style w:type="paragraph" w:customStyle="1" w:styleId="110">
    <w:name w:val="1.1"/>
    <w:basedOn w:val="10"/>
    <w:link w:val="111"/>
    <w:rsid w:val="00ED64FE"/>
  </w:style>
  <w:style w:type="character" w:customStyle="1" w:styleId="111">
    <w:name w:val="1.1 (文字)"/>
    <w:basedOn w:val="11"/>
    <w:link w:val="110"/>
    <w:rsid w:val="00ED64FE"/>
    <w:rPr>
      <w:rFonts w:asciiTheme="majorHAnsi" w:eastAsiaTheme="majorEastAsia" w:hAnsiTheme="majorHAnsi" w:cstheme="majorBidi"/>
      <w:sz w:val="24"/>
      <w:szCs w:val="24"/>
    </w:rPr>
  </w:style>
  <w:style w:type="paragraph" w:customStyle="1" w:styleId="1">
    <w:name w:val="段落1"/>
    <w:basedOn w:val="110"/>
    <w:link w:val="12"/>
    <w:qFormat/>
    <w:rsid w:val="00FE43B9"/>
    <w:pPr>
      <w:numPr>
        <w:numId w:val="3"/>
      </w:numPr>
    </w:pPr>
  </w:style>
  <w:style w:type="character" w:customStyle="1" w:styleId="12">
    <w:name w:val="段落1 (文字)"/>
    <w:basedOn w:val="111"/>
    <w:link w:val="1"/>
    <w:rsid w:val="00FE43B9"/>
    <w:rPr>
      <w:rFonts w:asciiTheme="majorHAnsi" w:eastAsiaTheme="majorEastAsia" w:hAnsiTheme="majorHAnsi" w:cstheme="majorBidi"/>
      <w:sz w:val="24"/>
      <w:szCs w:val="24"/>
    </w:rPr>
  </w:style>
  <w:style w:type="paragraph" w:styleId="af0">
    <w:name w:val="Bibliography"/>
    <w:basedOn w:val="a"/>
    <w:next w:val="a"/>
    <w:uiPriority w:val="37"/>
    <w:unhideWhenUsed/>
    <w:rsid w:val="003C5666"/>
  </w:style>
  <w:style w:type="character" w:styleId="af1">
    <w:name w:val="Unresolved Mention"/>
    <w:basedOn w:val="a0"/>
    <w:uiPriority w:val="99"/>
    <w:semiHidden/>
    <w:unhideWhenUsed/>
    <w:rsid w:val="001765FD"/>
    <w:rPr>
      <w:color w:val="605E5C"/>
      <w:shd w:val="clear" w:color="auto" w:fill="E1DFDD"/>
    </w:rPr>
  </w:style>
  <w:style w:type="character" w:styleId="af2">
    <w:name w:val="Placeholder Text"/>
    <w:basedOn w:val="a0"/>
    <w:uiPriority w:val="99"/>
    <w:semiHidden/>
    <w:rsid w:val="001F2FE0"/>
    <w:rPr>
      <w:color w:val="666666"/>
    </w:rPr>
  </w:style>
  <w:style w:type="paragraph" w:styleId="af3">
    <w:name w:val="caption"/>
    <w:basedOn w:val="a"/>
    <w:next w:val="a"/>
    <w:uiPriority w:val="35"/>
    <w:unhideWhenUsed/>
    <w:qFormat/>
    <w:rsid w:val="008F5E1A"/>
    <w:rPr>
      <w:b/>
      <w:bCs/>
      <w:szCs w:val="21"/>
    </w:rPr>
  </w:style>
  <w:style w:type="character" w:styleId="af4">
    <w:name w:val="annotation reference"/>
    <w:basedOn w:val="a0"/>
    <w:uiPriority w:val="99"/>
    <w:semiHidden/>
    <w:unhideWhenUsed/>
    <w:rsid w:val="00413486"/>
    <w:rPr>
      <w:sz w:val="18"/>
      <w:szCs w:val="18"/>
    </w:rPr>
  </w:style>
  <w:style w:type="paragraph" w:styleId="af5">
    <w:name w:val="annotation text"/>
    <w:basedOn w:val="a"/>
    <w:link w:val="af6"/>
    <w:uiPriority w:val="99"/>
    <w:semiHidden/>
    <w:unhideWhenUsed/>
    <w:rsid w:val="00413486"/>
    <w:pPr>
      <w:jc w:val="left"/>
    </w:pPr>
  </w:style>
  <w:style w:type="character" w:customStyle="1" w:styleId="af6">
    <w:name w:val="コメント文字列 (文字)"/>
    <w:basedOn w:val="a0"/>
    <w:link w:val="af5"/>
    <w:uiPriority w:val="99"/>
    <w:semiHidden/>
    <w:rsid w:val="00413486"/>
  </w:style>
  <w:style w:type="paragraph" w:styleId="af7">
    <w:name w:val="annotation subject"/>
    <w:basedOn w:val="af5"/>
    <w:next w:val="af5"/>
    <w:link w:val="af8"/>
    <w:uiPriority w:val="99"/>
    <w:semiHidden/>
    <w:unhideWhenUsed/>
    <w:rsid w:val="00413486"/>
    <w:rPr>
      <w:b/>
      <w:bCs/>
    </w:rPr>
  </w:style>
  <w:style w:type="character" w:customStyle="1" w:styleId="af8">
    <w:name w:val="コメント内容 (文字)"/>
    <w:basedOn w:val="af6"/>
    <w:link w:val="af7"/>
    <w:uiPriority w:val="99"/>
    <w:semiHidden/>
    <w:rsid w:val="00413486"/>
    <w:rPr>
      <w:b/>
      <w:bCs/>
    </w:rPr>
  </w:style>
  <w:style w:type="paragraph" w:styleId="af9">
    <w:name w:val="Revision"/>
    <w:hidden/>
    <w:uiPriority w:val="99"/>
    <w:semiHidden/>
    <w:rsid w:val="0078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9534">
      <w:bodyDiv w:val="1"/>
      <w:marLeft w:val="0"/>
      <w:marRight w:val="0"/>
      <w:marTop w:val="0"/>
      <w:marBottom w:val="0"/>
      <w:divBdr>
        <w:top w:val="none" w:sz="0" w:space="0" w:color="auto"/>
        <w:left w:val="none" w:sz="0" w:space="0" w:color="auto"/>
        <w:bottom w:val="none" w:sz="0" w:space="0" w:color="auto"/>
        <w:right w:val="none" w:sz="0" w:space="0" w:color="auto"/>
      </w:divBdr>
    </w:div>
    <w:div w:id="379864637">
      <w:bodyDiv w:val="1"/>
      <w:marLeft w:val="0"/>
      <w:marRight w:val="0"/>
      <w:marTop w:val="0"/>
      <w:marBottom w:val="0"/>
      <w:divBdr>
        <w:top w:val="none" w:sz="0" w:space="0" w:color="auto"/>
        <w:left w:val="none" w:sz="0" w:space="0" w:color="auto"/>
        <w:bottom w:val="none" w:sz="0" w:space="0" w:color="auto"/>
        <w:right w:val="none" w:sz="0" w:space="0" w:color="auto"/>
      </w:divBdr>
    </w:div>
    <w:div w:id="652560657">
      <w:bodyDiv w:val="1"/>
      <w:marLeft w:val="0"/>
      <w:marRight w:val="0"/>
      <w:marTop w:val="0"/>
      <w:marBottom w:val="0"/>
      <w:divBdr>
        <w:top w:val="none" w:sz="0" w:space="0" w:color="auto"/>
        <w:left w:val="none" w:sz="0" w:space="0" w:color="auto"/>
        <w:bottom w:val="none" w:sz="0" w:space="0" w:color="auto"/>
        <w:right w:val="none" w:sz="0" w:space="0" w:color="auto"/>
      </w:divBdr>
    </w:div>
    <w:div w:id="706175865">
      <w:bodyDiv w:val="1"/>
      <w:marLeft w:val="0"/>
      <w:marRight w:val="0"/>
      <w:marTop w:val="0"/>
      <w:marBottom w:val="0"/>
      <w:divBdr>
        <w:top w:val="none" w:sz="0" w:space="0" w:color="auto"/>
        <w:left w:val="none" w:sz="0" w:space="0" w:color="auto"/>
        <w:bottom w:val="none" w:sz="0" w:space="0" w:color="auto"/>
        <w:right w:val="none" w:sz="0" w:space="0" w:color="auto"/>
      </w:divBdr>
    </w:div>
    <w:div w:id="726802704">
      <w:bodyDiv w:val="1"/>
      <w:marLeft w:val="0"/>
      <w:marRight w:val="0"/>
      <w:marTop w:val="0"/>
      <w:marBottom w:val="0"/>
      <w:divBdr>
        <w:top w:val="none" w:sz="0" w:space="0" w:color="auto"/>
        <w:left w:val="none" w:sz="0" w:space="0" w:color="auto"/>
        <w:bottom w:val="none" w:sz="0" w:space="0" w:color="auto"/>
        <w:right w:val="none" w:sz="0" w:space="0" w:color="auto"/>
      </w:divBdr>
    </w:div>
    <w:div w:id="821166329">
      <w:bodyDiv w:val="1"/>
      <w:marLeft w:val="0"/>
      <w:marRight w:val="0"/>
      <w:marTop w:val="0"/>
      <w:marBottom w:val="0"/>
      <w:divBdr>
        <w:top w:val="none" w:sz="0" w:space="0" w:color="auto"/>
        <w:left w:val="none" w:sz="0" w:space="0" w:color="auto"/>
        <w:bottom w:val="none" w:sz="0" w:space="0" w:color="auto"/>
        <w:right w:val="none" w:sz="0" w:space="0" w:color="auto"/>
      </w:divBdr>
    </w:div>
    <w:div w:id="851645175">
      <w:bodyDiv w:val="1"/>
      <w:marLeft w:val="0"/>
      <w:marRight w:val="0"/>
      <w:marTop w:val="0"/>
      <w:marBottom w:val="0"/>
      <w:divBdr>
        <w:top w:val="none" w:sz="0" w:space="0" w:color="auto"/>
        <w:left w:val="none" w:sz="0" w:space="0" w:color="auto"/>
        <w:bottom w:val="none" w:sz="0" w:space="0" w:color="auto"/>
        <w:right w:val="none" w:sz="0" w:space="0" w:color="auto"/>
      </w:divBdr>
    </w:div>
    <w:div w:id="1070273267">
      <w:bodyDiv w:val="1"/>
      <w:marLeft w:val="0"/>
      <w:marRight w:val="0"/>
      <w:marTop w:val="0"/>
      <w:marBottom w:val="0"/>
      <w:divBdr>
        <w:top w:val="none" w:sz="0" w:space="0" w:color="auto"/>
        <w:left w:val="none" w:sz="0" w:space="0" w:color="auto"/>
        <w:bottom w:val="none" w:sz="0" w:space="0" w:color="auto"/>
        <w:right w:val="none" w:sz="0" w:space="0" w:color="auto"/>
      </w:divBdr>
    </w:div>
    <w:div w:id="1098913732">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53512802">
      <w:bodyDiv w:val="1"/>
      <w:marLeft w:val="0"/>
      <w:marRight w:val="0"/>
      <w:marTop w:val="0"/>
      <w:marBottom w:val="0"/>
      <w:divBdr>
        <w:top w:val="none" w:sz="0" w:space="0" w:color="auto"/>
        <w:left w:val="none" w:sz="0" w:space="0" w:color="auto"/>
        <w:bottom w:val="none" w:sz="0" w:space="0" w:color="auto"/>
        <w:right w:val="none" w:sz="0" w:space="0" w:color="auto"/>
      </w:divBdr>
    </w:div>
    <w:div w:id="1278290640">
      <w:bodyDiv w:val="1"/>
      <w:marLeft w:val="0"/>
      <w:marRight w:val="0"/>
      <w:marTop w:val="0"/>
      <w:marBottom w:val="0"/>
      <w:divBdr>
        <w:top w:val="none" w:sz="0" w:space="0" w:color="auto"/>
        <w:left w:val="none" w:sz="0" w:space="0" w:color="auto"/>
        <w:bottom w:val="none" w:sz="0" w:space="0" w:color="auto"/>
        <w:right w:val="none" w:sz="0" w:space="0" w:color="auto"/>
      </w:divBdr>
    </w:div>
    <w:div w:id="1481580072">
      <w:bodyDiv w:val="1"/>
      <w:marLeft w:val="0"/>
      <w:marRight w:val="0"/>
      <w:marTop w:val="0"/>
      <w:marBottom w:val="0"/>
      <w:divBdr>
        <w:top w:val="none" w:sz="0" w:space="0" w:color="auto"/>
        <w:left w:val="none" w:sz="0" w:space="0" w:color="auto"/>
        <w:bottom w:val="none" w:sz="0" w:space="0" w:color="auto"/>
        <w:right w:val="none" w:sz="0" w:space="0" w:color="auto"/>
      </w:divBdr>
    </w:div>
    <w:div w:id="1511211947">
      <w:bodyDiv w:val="1"/>
      <w:marLeft w:val="0"/>
      <w:marRight w:val="0"/>
      <w:marTop w:val="0"/>
      <w:marBottom w:val="0"/>
      <w:divBdr>
        <w:top w:val="none" w:sz="0" w:space="0" w:color="auto"/>
        <w:left w:val="none" w:sz="0" w:space="0" w:color="auto"/>
        <w:bottom w:val="none" w:sz="0" w:space="0" w:color="auto"/>
        <w:right w:val="none" w:sz="0" w:space="0" w:color="auto"/>
      </w:divBdr>
    </w:div>
    <w:div w:id="1580554650">
      <w:bodyDiv w:val="1"/>
      <w:marLeft w:val="0"/>
      <w:marRight w:val="0"/>
      <w:marTop w:val="0"/>
      <w:marBottom w:val="0"/>
      <w:divBdr>
        <w:top w:val="none" w:sz="0" w:space="0" w:color="auto"/>
        <w:left w:val="none" w:sz="0" w:space="0" w:color="auto"/>
        <w:bottom w:val="none" w:sz="0" w:space="0" w:color="auto"/>
        <w:right w:val="none" w:sz="0" w:space="0" w:color="auto"/>
      </w:divBdr>
    </w:div>
    <w:div w:id="1864902524">
      <w:bodyDiv w:val="1"/>
      <w:marLeft w:val="0"/>
      <w:marRight w:val="0"/>
      <w:marTop w:val="0"/>
      <w:marBottom w:val="0"/>
      <w:divBdr>
        <w:top w:val="none" w:sz="0" w:space="0" w:color="auto"/>
        <w:left w:val="none" w:sz="0" w:space="0" w:color="auto"/>
        <w:bottom w:val="none" w:sz="0" w:space="0" w:color="auto"/>
        <w:right w:val="none" w:sz="0" w:space="0" w:color="auto"/>
      </w:divBdr>
    </w:div>
    <w:div w:id="1901741997">
      <w:bodyDiv w:val="1"/>
      <w:marLeft w:val="0"/>
      <w:marRight w:val="0"/>
      <w:marTop w:val="0"/>
      <w:marBottom w:val="0"/>
      <w:divBdr>
        <w:top w:val="none" w:sz="0" w:space="0" w:color="auto"/>
        <w:left w:val="none" w:sz="0" w:space="0" w:color="auto"/>
        <w:bottom w:val="none" w:sz="0" w:space="0" w:color="auto"/>
        <w:right w:val="none" w:sz="0" w:space="0" w:color="auto"/>
      </w:divBdr>
    </w:div>
    <w:div w:id="1941647561">
      <w:bodyDiv w:val="1"/>
      <w:marLeft w:val="0"/>
      <w:marRight w:val="0"/>
      <w:marTop w:val="0"/>
      <w:marBottom w:val="0"/>
      <w:divBdr>
        <w:top w:val="none" w:sz="0" w:space="0" w:color="auto"/>
        <w:left w:val="none" w:sz="0" w:space="0" w:color="auto"/>
        <w:bottom w:val="none" w:sz="0" w:space="0" w:color="auto"/>
        <w:right w:val="none" w:sz="0" w:space="0" w:color="auto"/>
      </w:divBdr>
    </w:div>
    <w:div w:id="2013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github.com/rubocop/rubocop"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tech-lab.sios.jp/archives/8738"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26DE432E7600F44BF52B01377E8849D" ma:contentTypeVersion="12" ma:contentTypeDescription="新しいドキュメントを作成します。" ma:contentTypeScope="" ma:versionID="9068f0ca429592aa2597a3923351e2d7">
  <xsd:schema xmlns:xsd="http://www.w3.org/2001/XMLSchema" xmlns:xs="http://www.w3.org/2001/XMLSchema" xmlns:p="http://schemas.microsoft.com/office/2006/metadata/properties" xmlns:ns2="60eb68d0-9386-4fa9-8c27-0e0fb3d651e7" xmlns:ns3="dcbe3f40-5c19-4788-a738-9e3247e3a6fe" targetNamespace="http://schemas.microsoft.com/office/2006/metadata/properties" ma:root="true" ma:fieldsID="71876c722b4fb13a203d718fe2b3a660" ns2:_="" ns3:_="">
    <xsd:import namespace="60eb68d0-9386-4fa9-8c27-0e0fb3d651e7"/>
    <xsd:import namespace="dcbe3f40-5c19-4788-a738-9e3247e3a6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b68d0-9386-4fa9-8c27-0e0fb3d65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6420bf8-4c95-4e92-8313-b67cd5cbc3a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be3f40-5c19-4788-a738-9e3247e3a6f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04e81d0-2903-485d-ac3e-b958d64b99c1}" ma:internalName="TaxCatchAll" ma:showField="CatchAllData" ma:web="dcbe3f40-5c19-4788-a738-9e3247e3a6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eb68d0-9386-4fa9-8c27-0e0fb3d651e7">
      <Terms xmlns="http://schemas.microsoft.com/office/infopath/2007/PartnerControls"/>
    </lcf76f155ced4ddcb4097134ff3c332f>
    <TaxCatchAll xmlns="dcbe3f40-5c19-4788-a738-9e3247e3a6f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結城浩21</b:Tag>
    <b:SourceType>Book</b:SourceType>
    <b:Guid>{CF795CE9-99FD-49E3-B006-B9E06A0830A2}</b:Guid>
    <b:Title>Java言語で学ぶデザインパターン入門　第3版</b:Title>
    <b:Year>2021</b:Year>
    <b:Publisher>SBクリエイティブ株式会社</b:Publisher>
    <b:Author>
      <b:Author>
        <b:NameList>
          <b:Person>
            <b:Last>結城浩</b:Last>
          </b:Person>
        </b:NameList>
      </b:Author>
    </b:Author>
    <b:RefOrder>1</b:RefOrder>
  </b:Source>
  <b:Source>
    <b:Tag>New24</b:Tag>
    <b:SourceType>InternetSite</b:SourceType>
    <b:Guid>{B2DF0F52-3077-4433-A523-29A86C058479}</b:Guid>
    <b:Author>
      <b:Author>
        <b:Corporate>New Mexico State University</b:Corporate>
      </b:Author>
    </b:Author>
    <b:Title>Message Passing Interface</b:Title>
    <b:YearAccessed>2024</b:YearAccessed>
    <b:MonthAccessed>7</b:MonthAccessed>
    <b:DayAccessed>18</b:DayAccessed>
    <b:URL>https://hpc.nmsu.edu/discovery/mpi/introduction/#_message_passing_interface_chameleon_mpich</b:URL>
    <b:RefOrder>2</b:RefOrder>
  </b:Source>
</b:Sources>
</file>

<file path=customXml/itemProps1.xml><?xml version="1.0" encoding="utf-8"?>
<ds:datastoreItem xmlns:ds="http://schemas.openxmlformats.org/officeDocument/2006/customXml" ds:itemID="{E1575A41-9851-4E9E-999E-A98063B96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b68d0-9386-4fa9-8c27-0e0fb3d651e7"/>
    <ds:schemaRef ds:uri="dcbe3f40-5c19-4788-a738-9e3247e3a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1C325-58AB-4D27-BE0A-00A38BDB1EB1}">
  <ds:schemaRefs>
    <ds:schemaRef ds:uri="http://schemas.microsoft.com/sharepoint/v3/contenttype/forms"/>
  </ds:schemaRefs>
</ds:datastoreItem>
</file>

<file path=customXml/itemProps3.xml><?xml version="1.0" encoding="utf-8"?>
<ds:datastoreItem xmlns:ds="http://schemas.openxmlformats.org/officeDocument/2006/customXml" ds:itemID="{480B8047-47D4-4A35-B004-928835DCC3FD}">
  <ds:schemaRefs>
    <ds:schemaRef ds:uri="http://schemas.microsoft.com/office/2006/metadata/properties"/>
    <ds:schemaRef ds:uri="http://schemas.microsoft.com/office/infopath/2007/PartnerControls"/>
    <ds:schemaRef ds:uri="60eb68d0-9386-4fa9-8c27-0e0fb3d651e7"/>
    <ds:schemaRef ds:uri="dcbe3f40-5c19-4788-a738-9e3247e3a6fe"/>
  </ds:schemaRefs>
</ds:datastoreItem>
</file>

<file path=customXml/itemProps4.xml><?xml version="1.0" encoding="utf-8"?>
<ds:datastoreItem xmlns:ds="http://schemas.openxmlformats.org/officeDocument/2006/customXml" ds:itemID="{83A49C18-405E-4196-9379-5E19F62F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710</Words>
  <Characters>4051</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宗徳 甲斐</dc:creator>
  <cp:keywords/>
  <dc:description/>
  <cp:lastModifiedBy>KAI YANAGISAWA</cp:lastModifiedBy>
  <cp:revision>5</cp:revision>
  <cp:lastPrinted>2025-02-01T15:46:00Z</cp:lastPrinted>
  <dcterms:created xsi:type="dcterms:W3CDTF">2025-02-02T09:49:00Z</dcterms:created>
  <dcterms:modified xsi:type="dcterms:W3CDTF">2025-02-02T10:39:00Z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0x010100926DE432E7600F44BF52B01377E8849D</vt:lpwstr>
  </property>
  <property fmtid="{D5CDD505-2E9C-101B-9397-08002B2CF9AE}" pid="3" name="MediaServiceImageTags">
    <vt:lpwstr/>
  </property>
</Properties>
</file>