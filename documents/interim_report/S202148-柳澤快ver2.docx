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18030" w14:textId="13380F7B" w:rsidR="00A0768D" w:rsidRPr="00732E1E" w:rsidRDefault="00A0768D" w:rsidP="00732E1E">
      <w:pPr>
        <w:pStyle w:val="ac"/>
        <w:rPr>
          <w:sz w:val="28"/>
          <w:szCs w:val="28"/>
        </w:rPr>
      </w:pPr>
      <w:r w:rsidRPr="00A0768D">
        <w:rPr>
          <w:sz w:val="28"/>
          <w:szCs w:val="28"/>
        </w:rPr>
        <w:t>Ractor</w:t>
      </w:r>
      <w:r w:rsidRPr="00A0768D">
        <w:rPr>
          <w:rFonts w:hint="eastAsia"/>
          <w:sz w:val="28"/>
          <w:szCs w:val="28"/>
        </w:rPr>
        <w:t>を用いた</w:t>
      </w:r>
      <w:r w:rsidRPr="00A0768D">
        <w:rPr>
          <w:sz w:val="28"/>
          <w:szCs w:val="28"/>
        </w:rPr>
        <w:t>Ruby</w:t>
      </w:r>
      <w:r w:rsidRPr="00A0768D">
        <w:rPr>
          <w:rFonts w:hint="eastAsia"/>
          <w:sz w:val="28"/>
          <w:szCs w:val="28"/>
        </w:rPr>
        <w:t>の並列処理性能評価と静的解析ツールによるコード支援</w:t>
      </w:r>
    </w:p>
    <w:p w14:paraId="6F297638" w14:textId="417B44FB" w:rsidR="009042C7" w:rsidRDefault="00AC190A" w:rsidP="00351B98">
      <w:pPr>
        <w:jc w:val="right"/>
      </w:pPr>
      <w:r>
        <w:rPr>
          <w:rFonts w:hint="eastAsia"/>
        </w:rPr>
        <w:t>成蹊大学</w:t>
      </w:r>
      <w:r w:rsidR="00330F0A">
        <w:rPr>
          <w:rFonts w:hint="eastAsia"/>
        </w:rPr>
        <w:t>理工学部情報科学科</w:t>
      </w:r>
      <w:r w:rsidR="00B93FF9">
        <w:rPr>
          <w:rFonts w:hint="eastAsia"/>
        </w:rPr>
        <w:t xml:space="preserve">　ソフトウェア研究</w:t>
      </w:r>
      <w:r w:rsidR="000B07B7">
        <w:rPr>
          <w:rFonts w:hint="eastAsia"/>
        </w:rPr>
        <w:t>室</w:t>
      </w:r>
      <w:r w:rsidR="00B93FF9">
        <w:rPr>
          <w:rFonts w:hint="eastAsia"/>
        </w:rPr>
        <w:t xml:space="preserve">　</w:t>
      </w:r>
      <w:r w:rsidR="00B93FF9">
        <w:rPr>
          <w:rFonts w:hint="eastAsia"/>
        </w:rPr>
        <w:t>S</w:t>
      </w:r>
      <w:r w:rsidR="00A0768D">
        <w:t>202148</w:t>
      </w:r>
      <w:r w:rsidR="00B93FF9">
        <w:rPr>
          <w:rFonts w:hint="eastAsia"/>
        </w:rPr>
        <w:t xml:space="preserve">　</w:t>
      </w:r>
      <w:r w:rsidR="00A0768D">
        <w:rPr>
          <w:rFonts w:hint="eastAsia"/>
        </w:rPr>
        <w:t>柳澤快</w:t>
      </w:r>
    </w:p>
    <w:p w14:paraId="05250A68" w14:textId="77777777" w:rsidR="00E31E3B" w:rsidRPr="00732E1E" w:rsidRDefault="00E31E3B" w:rsidP="00732E1E">
      <w:pPr>
        <w:pBdr>
          <w:bottom w:val="single" w:sz="4" w:space="1" w:color="auto"/>
        </w:pBdr>
        <w:adjustRightInd w:val="0"/>
        <w:snapToGrid w:val="0"/>
        <w:jc w:val="right"/>
        <w:rPr>
          <w:sz w:val="15"/>
          <w:szCs w:val="15"/>
        </w:rPr>
      </w:pPr>
    </w:p>
    <w:p w14:paraId="56504FF3" w14:textId="77777777" w:rsidR="00B93FF9" w:rsidRPr="00732E1E" w:rsidRDefault="00B93FF9" w:rsidP="00DE575E">
      <w:pPr>
        <w:pStyle w:val="10"/>
        <w:rPr>
          <w:sz w:val="15"/>
          <w:szCs w:val="15"/>
        </w:rPr>
        <w:sectPr w:rsidR="00B93FF9" w:rsidRPr="00732E1E" w:rsidSect="00EE274D">
          <w:type w:val="continuous"/>
          <w:pgSz w:w="11906" w:h="16838" w:code="9"/>
          <w:pgMar w:top="720" w:right="720" w:bottom="720" w:left="720" w:header="851" w:footer="992" w:gutter="0"/>
          <w:cols w:space="425"/>
          <w:docGrid w:type="lines" w:linePitch="286"/>
          <w:sectPrChange w:id="0" w:author="KAI YANAGISAWA" w:date="2024-07-31T05:46:00Z" w16du:dateUtc="2024-07-30T20:46:00Z">
            <w:sectPr w:rsidR="00B93FF9" w:rsidRPr="00732E1E" w:rsidSect="00EE274D">
              <w:type w:val="nextPage"/>
              <w:pgSz w:code="0"/>
              <w:pgMar w:top="720" w:right="720" w:bottom="720" w:left="720" w:header="851" w:footer="992" w:gutter="0"/>
              <w:docGrid w:linePitch="360"/>
            </w:sectPr>
          </w:sectPrChange>
        </w:sectPr>
      </w:pPr>
    </w:p>
    <w:p w14:paraId="59EB4011" w14:textId="01C22605" w:rsidR="00AC21F9" w:rsidRPr="00AC21F9" w:rsidRDefault="00A0768D" w:rsidP="00AC21F9">
      <w:pPr>
        <w:pStyle w:val="ab"/>
        <w:numPr>
          <w:ilvl w:val="0"/>
          <w:numId w:val="8"/>
        </w:numPr>
        <w:ind w:leftChars="0"/>
        <w:rPr>
          <w:rFonts w:asciiTheme="majorEastAsia" w:eastAsiaTheme="majorEastAsia" w:hAnsiTheme="majorEastAsia"/>
          <w:sz w:val="24"/>
          <w:szCs w:val="24"/>
        </w:rPr>
      </w:pPr>
      <w:r w:rsidRPr="00A0768D">
        <w:rPr>
          <w:rFonts w:asciiTheme="majorEastAsia" w:eastAsiaTheme="majorEastAsia" w:hAnsiTheme="majorEastAsia" w:hint="eastAsia"/>
          <w:sz w:val="24"/>
          <w:szCs w:val="24"/>
        </w:rPr>
        <w:t>研究背景</w:t>
      </w:r>
    </w:p>
    <w:p w14:paraId="7C2061AD" w14:textId="49FC0324" w:rsidR="00DB6DBC" w:rsidRPr="00594E82" w:rsidRDefault="00DB6DBC" w:rsidP="002F2B80">
      <w:pPr>
        <w:rPr>
          <w:rFonts w:hint="eastAsia"/>
          <w:szCs w:val="21"/>
        </w:rPr>
      </w:pPr>
      <w:r>
        <w:rPr>
          <w:rFonts w:hint="eastAsia"/>
        </w:rPr>
        <w:t xml:space="preserve">　</w:t>
      </w:r>
      <w:r w:rsidR="009175FF" w:rsidRPr="00594E82">
        <w:rPr>
          <w:szCs w:val="21"/>
        </w:rPr>
        <w:t>Ruby</w:t>
      </w:r>
      <w:r w:rsidR="009175FF" w:rsidRPr="00594E82">
        <w:rPr>
          <w:rFonts w:hint="eastAsia"/>
          <w:szCs w:val="21"/>
        </w:rPr>
        <w:t>は</w:t>
      </w:r>
      <w:r w:rsidR="009175FF" w:rsidRPr="00594E82">
        <w:rPr>
          <w:szCs w:val="21"/>
        </w:rPr>
        <w:t>1995</w:t>
      </w:r>
      <w:r w:rsidR="009175FF" w:rsidRPr="00594E82">
        <w:rPr>
          <w:rFonts w:hint="eastAsia"/>
          <w:szCs w:val="21"/>
        </w:rPr>
        <w:t>年に一般公開された</w:t>
      </w:r>
      <w:r w:rsidR="0053546E" w:rsidRPr="00594E82">
        <w:rPr>
          <w:rFonts w:hint="eastAsia"/>
          <w:szCs w:val="21"/>
        </w:rPr>
        <w:t>オブジェクト指向スクリプト言語である。</w:t>
      </w:r>
      <w:r w:rsidR="0053546E" w:rsidRPr="00594E82">
        <w:rPr>
          <w:szCs w:val="21"/>
        </w:rPr>
        <w:t>Ruby</w:t>
      </w:r>
      <w:r w:rsidR="0053546E" w:rsidRPr="00594E82">
        <w:rPr>
          <w:rFonts w:hint="eastAsia"/>
          <w:szCs w:val="21"/>
        </w:rPr>
        <w:t>は</w:t>
      </w:r>
      <w:del w:id="1" w:author="MUNENORI KAI" w:date="2024-07-30T15:05:00Z">
        <w:r w:rsidR="0053546E" w:rsidRPr="00594E82" w:rsidDel="0070539B">
          <w:rPr>
            <w:rFonts w:hint="eastAsia"/>
            <w:szCs w:val="21"/>
          </w:rPr>
          <w:delText>他の言語</w:delText>
        </w:r>
        <w:r w:rsidR="0053546E" w:rsidRPr="00594E82" w:rsidDel="0070539B">
          <w:rPr>
            <w:szCs w:val="21"/>
          </w:rPr>
          <w:delText>(</w:delText>
        </w:r>
      </w:del>
      <w:r w:rsidR="0053546E" w:rsidRPr="00594E82">
        <w:rPr>
          <w:szCs w:val="21"/>
        </w:rPr>
        <w:t>Perl</w:t>
      </w:r>
      <w:r w:rsidR="0053546E" w:rsidRPr="00594E82">
        <w:rPr>
          <w:rFonts w:hint="eastAsia"/>
          <w:szCs w:val="21"/>
        </w:rPr>
        <w:t>、</w:t>
      </w:r>
      <w:r w:rsidR="0053546E" w:rsidRPr="00594E82">
        <w:rPr>
          <w:szCs w:val="21"/>
        </w:rPr>
        <w:t>Smalltalk</w:t>
      </w:r>
      <w:r w:rsidR="0053546E" w:rsidRPr="00594E82">
        <w:rPr>
          <w:rFonts w:hint="eastAsia"/>
          <w:szCs w:val="21"/>
        </w:rPr>
        <w:t>、</w:t>
      </w:r>
      <w:r w:rsidR="0053546E" w:rsidRPr="00594E82">
        <w:rPr>
          <w:szCs w:val="21"/>
        </w:rPr>
        <w:t>Eiffel</w:t>
      </w:r>
      <w:r w:rsidR="0053546E" w:rsidRPr="00594E82">
        <w:rPr>
          <w:rFonts w:hint="eastAsia"/>
          <w:szCs w:val="21"/>
        </w:rPr>
        <w:t>、</w:t>
      </w:r>
      <w:r w:rsidR="0053546E" w:rsidRPr="00594E82">
        <w:rPr>
          <w:szCs w:val="21"/>
        </w:rPr>
        <w:t>Ada</w:t>
      </w:r>
      <w:r w:rsidR="0053546E" w:rsidRPr="00594E82">
        <w:rPr>
          <w:rFonts w:hint="eastAsia"/>
          <w:szCs w:val="21"/>
        </w:rPr>
        <w:t>、</w:t>
      </w:r>
      <w:r w:rsidR="0053546E" w:rsidRPr="00594E82">
        <w:rPr>
          <w:szCs w:val="21"/>
        </w:rPr>
        <w:t>Lisp</w:t>
      </w:r>
      <w:del w:id="2" w:author="MUNENORI KAI" w:date="2024-07-30T15:05:00Z">
        <w:r w:rsidR="0053546E" w:rsidRPr="00594E82" w:rsidDel="0070539B">
          <w:rPr>
            <w:szCs w:val="21"/>
          </w:rPr>
          <w:delText>)</w:delText>
        </w:r>
      </w:del>
      <w:ins w:id="3" w:author="MUNENORI KAI" w:date="2024-07-30T15:05:00Z">
        <w:del w:id="4" w:author="KAI YANAGISAWA" w:date="2024-07-30T20:32:00Z" w16du:dateUtc="2024-07-30T11:32:00Z">
          <w:r w:rsidR="0070539B" w:rsidDel="007171D7">
            <w:rPr>
              <w:rFonts w:hint="eastAsia"/>
              <w:szCs w:val="21"/>
            </w:rPr>
            <w:delText>など他の言語</w:delText>
          </w:r>
        </w:del>
      </w:ins>
      <w:r w:rsidR="0053546E" w:rsidRPr="00594E82">
        <w:rPr>
          <w:rFonts w:hint="eastAsia"/>
          <w:szCs w:val="21"/>
        </w:rPr>
        <w:t>の影響を受けて設計さ</w:t>
      </w:r>
      <w:r w:rsidR="0070539B">
        <w:rPr>
          <w:rFonts w:hint="eastAsia"/>
          <w:szCs w:val="21"/>
        </w:rPr>
        <w:t>れ</w:t>
      </w:r>
      <w:r w:rsidR="0053546E" w:rsidRPr="00594E82">
        <w:rPr>
          <w:rFonts w:hint="eastAsia"/>
          <w:szCs w:val="21"/>
        </w:rPr>
        <w:t>て</w:t>
      </w:r>
      <w:r w:rsidR="007375A4" w:rsidRPr="00594E82">
        <w:rPr>
          <w:rFonts w:hint="eastAsia"/>
          <w:szCs w:val="21"/>
        </w:rPr>
        <w:t>いる。</w:t>
      </w:r>
      <w:r w:rsidR="00C93D19" w:rsidRPr="00594E82">
        <w:rPr>
          <w:szCs w:val="21"/>
        </w:rPr>
        <w:fldChar w:fldCharType="begin"/>
      </w:r>
      <w:r w:rsidR="00C93D19" w:rsidRPr="00594E82">
        <w:rPr>
          <w:szCs w:val="21"/>
        </w:rPr>
        <w:instrText xml:space="preserve"> REF _Ref173009285 \r \h </w:instrText>
      </w:r>
      <w:r w:rsidR="00594E82" w:rsidRPr="00594E82">
        <w:rPr>
          <w:szCs w:val="21"/>
        </w:rPr>
        <w:instrText xml:space="preserve"> \* MERGEFORMAT </w:instrText>
      </w:r>
      <w:r w:rsidR="00C93D19" w:rsidRPr="00594E82">
        <w:rPr>
          <w:szCs w:val="21"/>
        </w:rPr>
      </w:r>
      <w:r w:rsidR="00C93D19" w:rsidRPr="00594E82">
        <w:rPr>
          <w:szCs w:val="21"/>
        </w:rPr>
        <w:fldChar w:fldCharType="separate"/>
      </w:r>
      <w:r w:rsidR="00D71C2F">
        <w:rPr>
          <w:szCs w:val="21"/>
        </w:rPr>
        <w:t>[1]</w:t>
      </w:r>
      <w:r w:rsidR="00C93D19" w:rsidRPr="00594E82">
        <w:rPr>
          <w:szCs w:val="21"/>
        </w:rPr>
        <w:fldChar w:fldCharType="end"/>
      </w:r>
    </w:p>
    <w:p w14:paraId="5CD78E40" w14:textId="13C884AA" w:rsidR="00AC21F9" w:rsidRPr="00594E82" w:rsidRDefault="00DB6DBC" w:rsidP="00555B3D">
      <w:pPr>
        <w:rPr>
          <w:szCs w:val="21"/>
        </w:rPr>
      </w:pPr>
      <w:r w:rsidRPr="00594E82">
        <w:rPr>
          <w:rFonts w:hint="eastAsia"/>
          <w:szCs w:val="21"/>
        </w:rPr>
        <w:t xml:space="preserve">　</w:t>
      </w:r>
      <w:r w:rsidR="007375A4" w:rsidRPr="00594E82">
        <w:rPr>
          <w:szCs w:val="21"/>
        </w:rPr>
        <w:t>Ruby</w:t>
      </w:r>
      <w:r w:rsidR="007375A4" w:rsidRPr="00594E82">
        <w:rPr>
          <w:rFonts w:hint="eastAsia"/>
          <w:szCs w:val="21"/>
        </w:rPr>
        <w:t>は多くの支持を集めているが、こうした成長は</w:t>
      </w:r>
      <w:r w:rsidR="007375A4" w:rsidRPr="00594E82">
        <w:rPr>
          <w:szCs w:val="21"/>
        </w:rPr>
        <w:t>Ruby</w:t>
      </w:r>
      <w:r w:rsidR="007375A4" w:rsidRPr="00594E82">
        <w:rPr>
          <w:rFonts w:hint="eastAsia"/>
          <w:szCs w:val="21"/>
        </w:rPr>
        <w:t>で書かれたソフトウェア、</w:t>
      </w:r>
      <w:r w:rsidR="007375A4" w:rsidRPr="00594E82">
        <w:rPr>
          <w:szCs w:val="21"/>
        </w:rPr>
        <w:t>Web</w:t>
      </w:r>
      <w:r w:rsidR="007375A4" w:rsidRPr="00594E82">
        <w:rPr>
          <w:rFonts w:hint="eastAsia"/>
          <w:szCs w:val="21"/>
        </w:rPr>
        <w:t>アプリケーションフレームワーク</w:t>
      </w:r>
      <w:r w:rsidR="007375A4" w:rsidRPr="00594E82">
        <w:rPr>
          <w:szCs w:val="21"/>
        </w:rPr>
        <w:t>Ruby on Rails</w:t>
      </w:r>
      <w:r w:rsidR="007375A4" w:rsidRPr="00594E82">
        <w:rPr>
          <w:rFonts w:hint="eastAsia"/>
          <w:szCs w:val="21"/>
        </w:rPr>
        <w:t>の人気に起因している。</w:t>
      </w:r>
      <w:r w:rsidR="007C368F" w:rsidRPr="00594E82">
        <w:rPr>
          <w:szCs w:val="21"/>
        </w:rPr>
        <w:t>Ruby on Rails</w:t>
      </w:r>
      <w:r w:rsidR="007C368F" w:rsidRPr="00594E82">
        <w:rPr>
          <w:rFonts w:hint="eastAsia"/>
          <w:szCs w:val="21"/>
        </w:rPr>
        <w:t>は、</w:t>
      </w:r>
      <w:r w:rsidR="00387170" w:rsidRPr="00594E82">
        <w:rPr>
          <w:rFonts w:hint="eastAsia"/>
          <w:szCs w:val="21"/>
        </w:rPr>
        <w:t>開発工数を抑えられ、比較的短期間で目的のサービスやアプリ</w:t>
      </w:r>
      <w:r w:rsidR="00FD39D5" w:rsidRPr="00594E82">
        <w:rPr>
          <w:rFonts w:hint="eastAsia"/>
          <w:szCs w:val="21"/>
        </w:rPr>
        <w:t>開発の実現を</w:t>
      </w:r>
      <w:r w:rsidR="00A71FFF" w:rsidRPr="00594E82">
        <w:rPr>
          <w:rFonts w:hint="eastAsia"/>
          <w:szCs w:val="21"/>
        </w:rPr>
        <w:t>最大の</w:t>
      </w:r>
      <w:r w:rsidR="007C368F" w:rsidRPr="00594E82">
        <w:rPr>
          <w:rFonts w:hint="eastAsia"/>
          <w:szCs w:val="21"/>
        </w:rPr>
        <w:t>特徴</w:t>
      </w:r>
      <w:r w:rsidR="00A71FFF" w:rsidRPr="00594E82">
        <w:rPr>
          <w:rFonts w:hint="eastAsia"/>
          <w:szCs w:val="21"/>
        </w:rPr>
        <w:t>としている</w:t>
      </w:r>
      <w:r w:rsidR="002E76CB" w:rsidRPr="00594E82">
        <w:rPr>
          <w:rFonts w:hint="eastAsia"/>
          <w:szCs w:val="21"/>
        </w:rPr>
        <w:t>こと</w:t>
      </w:r>
      <w:r w:rsidR="007C368F" w:rsidRPr="00594E82">
        <w:rPr>
          <w:rFonts w:hint="eastAsia"/>
          <w:szCs w:val="21"/>
        </w:rPr>
        <w:t>から、</w:t>
      </w:r>
      <w:commentRangeStart w:id="5"/>
      <w:commentRangeStart w:id="6"/>
      <w:del w:id="7" w:author="KAI YANAGISAWA" w:date="2024-07-30T21:40:00Z" w16du:dateUtc="2024-07-30T12:40:00Z">
        <w:r w:rsidR="007C368F" w:rsidRPr="00594E82" w:rsidDel="005F5520">
          <w:rPr>
            <w:szCs w:val="21"/>
          </w:rPr>
          <w:delText>Ruby</w:delText>
        </w:r>
        <w:r w:rsidR="007C368F" w:rsidRPr="00594E82" w:rsidDel="005F5520">
          <w:rPr>
            <w:rFonts w:hint="eastAsia"/>
            <w:szCs w:val="21"/>
          </w:rPr>
          <w:delText>は</w:delText>
        </w:r>
      </w:del>
      <w:r w:rsidR="00AC21F9" w:rsidRPr="00594E82">
        <w:rPr>
          <w:szCs w:val="21"/>
        </w:rPr>
        <w:t>SaaS</w:t>
      </w:r>
      <w:r w:rsidR="00387170" w:rsidRPr="00594E82">
        <w:rPr>
          <w:rFonts w:hint="eastAsia"/>
          <w:szCs w:val="21"/>
        </w:rPr>
        <w:t>企業</w:t>
      </w:r>
      <w:r w:rsidR="007C368F" w:rsidRPr="00594E82">
        <w:rPr>
          <w:rFonts w:hint="eastAsia"/>
          <w:szCs w:val="21"/>
        </w:rPr>
        <w:t>やスタートアップ企業</w:t>
      </w:r>
      <w:r w:rsidR="00AC21F9" w:rsidRPr="00594E82">
        <w:rPr>
          <w:rFonts w:hint="eastAsia"/>
          <w:szCs w:val="21"/>
        </w:rPr>
        <w:t>をはじめとして、</w:t>
      </w:r>
      <w:ins w:id="8" w:author="KAI YANAGISAWA" w:date="2024-07-30T21:40:00Z" w16du:dateUtc="2024-07-30T12:40:00Z">
        <w:r w:rsidR="005F5520">
          <w:rPr>
            <w:szCs w:val="21"/>
          </w:rPr>
          <w:t>Ruby</w:t>
        </w:r>
        <w:r w:rsidR="005F5520">
          <w:rPr>
            <w:rFonts w:hint="eastAsia"/>
            <w:szCs w:val="21"/>
          </w:rPr>
          <w:t>は</w:t>
        </w:r>
      </w:ins>
      <w:del w:id="9" w:author="KAI YANAGISAWA" w:date="2024-07-30T21:41:00Z" w16du:dateUtc="2024-07-30T12:41:00Z">
        <w:r w:rsidR="00AC21F9" w:rsidRPr="00594E82" w:rsidDel="005F5520">
          <w:rPr>
            <w:rFonts w:hint="eastAsia"/>
            <w:szCs w:val="21"/>
          </w:rPr>
          <w:delText>数</w:delText>
        </w:r>
      </w:del>
      <w:r w:rsidR="00AC21F9" w:rsidRPr="00594E82">
        <w:rPr>
          <w:rFonts w:hint="eastAsia"/>
          <w:szCs w:val="21"/>
        </w:rPr>
        <w:t>多くの</w:t>
      </w:r>
      <w:ins w:id="10" w:author="KAI YANAGISAWA" w:date="2024-07-30T21:42:00Z" w16du:dateUtc="2024-07-30T12:42:00Z">
        <w:r w:rsidR="005F5520">
          <w:rPr>
            <w:rFonts w:hint="eastAsia"/>
            <w:szCs w:val="21"/>
          </w:rPr>
          <w:t>企業で</w:t>
        </w:r>
      </w:ins>
      <w:del w:id="11" w:author="KAI YANAGISAWA" w:date="2024-07-30T21:42:00Z" w16du:dateUtc="2024-07-30T12:42:00Z">
        <w:r w:rsidR="00AC21F9" w:rsidRPr="00594E82" w:rsidDel="005F5520">
          <w:rPr>
            <w:rFonts w:hint="eastAsia"/>
            <w:szCs w:val="21"/>
          </w:rPr>
          <w:delText>採用例</w:delText>
        </w:r>
      </w:del>
      <w:ins w:id="12" w:author="KAI YANAGISAWA" w:date="2024-07-30T21:42:00Z" w16du:dateUtc="2024-07-30T12:42:00Z">
        <w:r w:rsidR="005F5520">
          <w:rPr>
            <w:rFonts w:hint="eastAsia"/>
            <w:szCs w:val="21"/>
          </w:rPr>
          <w:t>採用されている</w:t>
        </w:r>
      </w:ins>
      <w:del w:id="13" w:author="KAI YANAGISAWA" w:date="2024-07-30T21:42:00Z" w16du:dateUtc="2024-07-30T12:42:00Z">
        <w:r w:rsidR="00AC21F9" w:rsidRPr="00594E82" w:rsidDel="005F5520">
          <w:rPr>
            <w:rFonts w:hint="eastAsia"/>
            <w:szCs w:val="21"/>
          </w:rPr>
          <w:delText>がある</w:delText>
        </w:r>
      </w:del>
      <w:r w:rsidR="00387170" w:rsidRPr="00594E82">
        <w:rPr>
          <w:rFonts w:hint="eastAsia"/>
          <w:szCs w:val="21"/>
        </w:rPr>
        <w:t>。</w:t>
      </w:r>
      <w:commentRangeEnd w:id="5"/>
      <w:r w:rsidR="0070539B">
        <w:rPr>
          <w:rStyle w:val="af3"/>
        </w:rPr>
        <w:commentReference w:id="5"/>
      </w:r>
      <w:commentRangeEnd w:id="6"/>
      <w:r w:rsidR="000D11BA">
        <w:rPr>
          <w:rStyle w:val="af3"/>
        </w:rPr>
        <w:commentReference w:id="6"/>
      </w:r>
      <w:r w:rsidR="00AC21F9" w:rsidRPr="00594E82">
        <w:rPr>
          <w:rFonts w:hint="eastAsia"/>
          <w:szCs w:val="21"/>
        </w:rPr>
        <w:t>また、近年、コンピュータの性能はマルチコアプロセッサの普及により向上している。それに伴い、ソフトウェアの並列処理能力が重要となっている。</w:t>
      </w:r>
      <w:r w:rsidR="006047C6" w:rsidRPr="00594E82">
        <w:rPr>
          <w:rFonts w:hint="eastAsia"/>
          <w:szCs w:val="21"/>
        </w:rPr>
        <w:t>並列計算機上で複数の処理を同時に実行するために、多くのプログラミング言語では複数スレッドを同時実行させることができる。しかし、</w:t>
      </w:r>
      <w:r w:rsidR="006047C6" w:rsidRPr="00594E82">
        <w:rPr>
          <w:szCs w:val="21"/>
        </w:rPr>
        <w:t>Ruby</w:t>
      </w:r>
      <w:r w:rsidR="00BF0EB9" w:rsidRPr="00594E82">
        <w:rPr>
          <w:rFonts w:hint="eastAsia"/>
          <w:szCs w:val="21"/>
        </w:rPr>
        <w:t>の</w:t>
      </w:r>
      <w:r w:rsidR="006047C6" w:rsidRPr="00594E82">
        <w:rPr>
          <w:rFonts w:hint="eastAsia"/>
          <w:szCs w:val="21"/>
        </w:rPr>
        <w:t>スレッドは</w:t>
      </w:r>
      <w:r w:rsidR="00BF0EB9" w:rsidRPr="00594E82">
        <w:rPr>
          <w:rFonts w:hint="eastAsia"/>
          <w:szCs w:val="21"/>
        </w:rPr>
        <w:t>グローバルインタープリターロックによって同時に実行可能なスレッドは</w:t>
      </w:r>
      <w:r w:rsidR="00BF0EB9" w:rsidRPr="00594E82">
        <w:rPr>
          <w:szCs w:val="21"/>
        </w:rPr>
        <w:t>1</w:t>
      </w:r>
      <w:r w:rsidR="00BF0EB9" w:rsidRPr="00594E82">
        <w:rPr>
          <w:rFonts w:hint="eastAsia"/>
          <w:szCs w:val="21"/>
        </w:rPr>
        <w:t>つのみとなっている。これにより、スレッドを使う限り、通常の方法では並列プログラムを</w:t>
      </w:r>
      <w:r w:rsidR="00BF0EB9" w:rsidRPr="00594E82">
        <w:rPr>
          <w:szCs w:val="21"/>
        </w:rPr>
        <w:t>Ruby</w:t>
      </w:r>
      <w:r w:rsidR="00BF0EB9" w:rsidRPr="00594E82">
        <w:rPr>
          <w:rFonts w:hint="eastAsia"/>
          <w:szCs w:val="21"/>
        </w:rPr>
        <w:t>で記述することはできない。</w:t>
      </w:r>
    </w:p>
    <w:p w14:paraId="7834A8BD" w14:textId="7536D820" w:rsidR="00ED293D" w:rsidRPr="00ED293D" w:rsidDel="00ED293D" w:rsidRDefault="002D5642" w:rsidP="00555B3D">
      <w:pPr>
        <w:rPr>
          <w:del w:id="14" w:author="KAI YANAGISAWA" w:date="2024-07-31T01:20:00Z" w16du:dateUtc="2024-07-30T16:20:00Z"/>
          <w:szCs w:val="21"/>
          <w:rPrChange w:id="15" w:author="KAI YANAGISAWA" w:date="2024-07-31T01:20:00Z" w16du:dateUtc="2024-07-30T16:20:00Z">
            <w:rPr>
              <w:del w:id="16" w:author="KAI YANAGISAWA" w:date="2024-07-31T01:20:00Z" w16du:dateUtc="2024-07-30T16:20:00Z"/>
              <w:sz w:val="20"/>
              <w:szCs w:val="20"/>
            </w:rPr>
          </w:rPrChange>
        </w:rPr>
      </w:pPr>
      <w:r w:rsidRPr="00594E82">
        <w:rPr>
          <w:rFonts w:hint="eastAsia"/>
          <w:szCs w:val="21"/>
        </w:rPr>
        <w:t xml:space="preserve">　</w:t>
      </w:r>
      <w:r w:rsidRPr="00594E82">
        <w:rPr>
          <w:szCs w:val="21"/>
        </w:rPr>
        <w:t>Ractor</w:t>
      </w:r>
      <w:r w:rsidRPr="00594E82">
        <w:rPr>
          <w:rFonts w:hint="eastAsia"/>
          <w:szCs w:val="21"/>
        </w:rPr>
        <w:t>の登場により</w:t>
      </w:r>
      <w:ins w:id="17" w:author="KAI YANAGISAWA" w:date="2024-07-31T02:46:00Z" w16du:dateUtc="2024-07-30T17:46:00Z">
        <w:r w:rsidR="000D11BA">
          <w:rPr>
            <w:rFonts w:hint="eastAsia"/>
            <w:szCs w:val="21"/>
          </w:rPr>
          <w:t>、複数の独立した実行単位</w:t>
        </w:r>
      </w:ins>
      <w:ins w:id="18" w:author="KAI YANAGISAWA" w:date="2024-07-31T02:47:00Z" w16du:dateUtc="2024-07-30T17:47:00Z">
        <w:r w:rsidR="000D11BA">
          <w:rPr>
            <w:szCs w:val="21"/>
          </w:rPr>
          <w:t xml:space="preserve">    (</w:t>
        </w:r>
      </w:ins>
      <w:commentRangeStart w:id="19"/>
      <w:commentRangeStart w:id="20"/>
      <w:del w:id="21" w:author="KAI YANAGISAWA" w:date="2024-07-31T02:46:00Z" w16du:dateUtc="2024-07-30T17:46:00Z">
        <w:r w:rsidRPr="00594E82" w:rsidDel="000D11BA">
          <w:rPr>
            <w:rFonts w:hint="eastAsia"/>
            <w:szCs w:val="21"/>
          </w:rPr>
          <w:delText>異なる</w:delText>
        </w:r>
      </w:del>
      <w:r w:rsidRPr="00594E82">
        <w:rPr>
          <w:szCs w:val="21"/>
        </w:rPr>
        <w:t>Ractor</w:t>
      </w:r>
      <w:ins w:id="22" w:author="KAI YANAGISAWA" w:date="2024-07-31T02:47:00Z" w16du:dateUtc="2024-07-30T17:47:00Z">
        <w:r w:rsidR="000D11BA">
          <w:rPr>
            <w:szCs w:val="21"/>
          </w:rPr>
          <w:t xml:space="preserve">) </w:t>
        </w:r>
      </w:ins>
      <w:r w:rsidRPr="00594E82">
        <w:rPr>
          <w:rFonts w:hint="eastAsia"/>
          <w:szCs w:val="21"/>
        </w:rPr>
        <w:t>間</w:t>
      </w:r>
      <w:commentRangeEnd w:id="19"/>
      <w:r w:rsidR="0070539B">
        <w:rPr>
          <w:rStyle w:val="af3"/>
        </w:rPr>
        <w:commentReference w:id="19"/>
      </w:r>
      <w:commentRangeEnd w:id="20"/>
      <w:r w:rsidR="000D11BA">
        <w:rPr>
          <w:rStyle w:val="af3"/>
        </w:rPr>
        <w:commentReference w:id="20"/>
      </w:r>
      <w:r w:rsidRPr="00594E82">
        <w:rPr>
          <w:rFonts w:hint="eastAsia"/>
          <w:szCs w:val="21"/>
        </w:rPr>
        <w:t>でスレッドを並列に実行することが可能になった。</w:t>
      </w:r>
      <w:r w:rsidR="00701167" w:rsidRPr="00594E82">
        <w:rPr>
          <w:rFonts w:hint="eastAsia"/>
          <w:szCs w:val="21"/>
        </w:rPr>
        <w:t>本研究では、</w:t>
      </w:r>
      <w:r w:rsidR="00701167" w:rsidRPr="00594E82">
        <w:rPr>
          <w:szCs w:val="21"/>
        </w:rPr>
        <w:t>Ractor</w:t>
      </w:r>
      <w:r w:rsidR="00701167" w:rsidRPr="00594E82">
        <w:rPr>
          <w:rFonts w:hint="eastAsia"/>
          <w:szCs w:val="21"/>
        </w:rPr>
        <w:t>で記述された</w:t>
      </w:r>
      <w:r w:rsidR="00701167" w:rsidRPr="00594E82">
        <w:rPr>
          <w:szCs w:val="21"/>
        </w:rPr>
        <w:t>Ruby</w:t>
      </w:r>
      <w:r w:rsidR="00701167" w:rsidRPr="00594E82">
        <w:rPr>
          <w:rFonts w:hint="eastAsia"/>
          <w:szCs w:val="21"/>
        </w:rPr>
        <w:t>の並列処理の性能評価を行うことにより、</w:t>
      </w:r>
      <w:r w:rsidR="00701167" w:rsidRPr="00594E82">
        <w:rPr>
          <w:szCs w:val="21"/>
        </w:rPr>
        <w:t>Ractor</w:t>
      </w:r>
      <w:r w:rsidR="00701167" w:rsidRPr="00594E82">
        <w:rPr>
          <w:rFonts w:hint="eastAsia"/>
          <w:szCs w:val="21"/>
        </w:rPr>
        <w:t>の最適な記述方法を明らかにし、静的解析ツールによる</w:t>
      </w:r>
      <w:r w:rsidR="00701167" w:rsidRPr="00594E82">
        <w:rPr>
          <w:szCs w:val="21"/>
        </w:rPr>
        <w:t>Ractor</w:t>
      </w:r>
      <w:ins w:id="23" w:author="KAI YANAGISAWA" w:date="2024-07-31T02:18:00Z" w16du:dateUtc="2024-07-30T17:18:00Z">
        <w:r w:rsidR="00DD1B65">
          <w:rPr>
            <w:rFonts w:hint="eastAsia"/>
            <w:szCs w:val="21"/>
          </w:rPr>
          <w:t>で</w:t>
        </w:r>
      </w:ins>
      <w:del w:id="24" w:author="KAI YANAGISAWA" w:date="2024-07-31T02:17:00Z" w16du:dateUtc="2024-07-30T17:17:00Z">
        <w:r w:rsidR="00701167" w:rsidRPr="00594E82" w:rsidDel="00DD1B65">
          <w:rPr>
            <w:rFonts w:hint="eastAsia"/>
            <w:szCs w:val="21"/>
          </w:rPr>
          <w:delText>による</w:delText>
        </w:r>
      </w:del>
      <w:commentRangeStart w:id="25"/>
      <w:commentRangeStart w:id="26"/>
      <w:r w:rsidR="00701167" w:rsidRPr="00594E82">
        <w:rPr>
          <w:rFonts w:hint="eastAsia"/>
          <w:szCs w:val="21"/>
        </w:rPr>
        <w:t>記述</w:t>
      </w:r>
      <w:commentRangeEnd w:id="25"/>
      <w:r w:rsidR="0070539B">
        <w:rPr>
          <w:rStyle w:val="af3"/>
        </w:rPr>
        <w:commentReference w:id="25"/>
      </w:r>
      <w:commentRangeEnd w:id="26"/>
      <w:r w:rsidR="00DD1B65">
        <w:rPr>
          <w:rStyle w:val="af3"/>
        </w:rPr>
        <w:commentReference w:id="26"/>
      </w:r>
      <w:ins w:id="27" w:author="KAI YANAGISAWA" w:date="2024-07-31T02:18:00Z" w16du:dateUtc="2024-07-30T17:18:00Z">
        <w:r w:rsidR="00DD1B65">
          <w:rPr>
            <w:rFonts w:hint="eastAsia"/>
            <w:szCs w:val="21"/>
          </w:rPr>
          <w:t>された</w:t>
        </w:r>
        <w:r w:rsidR="00DD1B65">
          <w:rPr>
            <w:szCs w:val="21"/>
          </w:rPr>
          <w:t>Ruby</w:t>
        </w:r>
        <w:r w:rsidR="00DD1B65">
          <w:rPr>
            <w:rFonts w:hint="eastAsia"/>
            <w:szCs w:val="21"/>
          </w:rPr>
          <w:t>の並列処理</w:t>
        </w:r>
      </w:ins>
      <w:r w:rsidR="00701167" w:rsidRPr="00594E82">
        <w:rPr>
          <w:rFonts w:hint="eastAsia"/>
          <w:szCs w:val="21"/>
        </w:rPr>
        <w:t>への支援を目指す。</w:t>
      </w:r>
    </w:p>
    <w:p w14:paraId="57E58E28" w14:textId="77777777" w:rsidR="00ED293D" w:rsidRPr="00ED293D" w:rsidRDefault="00ED293D" w:rsidP="00ED293D">
      <w:pPr>
        <w:rPr>
          <w:ins w:id="28" w:author="KAI YANAGISAWA" w:date="2024-07-31T01:20:00Z" w16du:dateUtc="2024-07-30T16:20:00Z"/>
          <w:rFonts w:asciiTheme="majorEastAsia" w:eastAsiaTheme="majorEastAsia" w:hAnsiTheme="majorEastAsia"/>
          <w:sz w:val="24"/>
          <w:szCs w:val="24"/>
          <w:rPrChange w:id="29" w:author="KAI YANAGISAWA" w:date="2024-07-31T01:20:00Z" w16du:dateUtc="2024-07-30T16:20:00Z">
            <w:rPr>
              <w:ins w:id="30" w:author="KAI YANAGISAWA" w:date="2024-07-31T01:20:00Z" w16du:dateUtc="2024-07-30T16:20:00Z"/>
            </w:rPr>
          </w:rPrChange>
        </w:rPr>
        <w:pPrChange w:id="31" w:author="KAI YANAGISAWA" w:date="2024-07-31T01:20:00Z" w16du:dateUtc="2024-07-30T16:20:00Z">
          <w:pPr>
            <w:pStyle w:val="ab"/>
            <w:numPr>
              <w:numId w:val="8"/>
            </w:numPr>
            <w:ind w:leftChars="0" w:left="425" w:hanging="425"/>
          </w:pPr>
        </w:pPrChange>
      </w:pPr>
    </w:p>
    <w:p w14:paraId="5B7C8D36" w14:textId="3C392161" w:rsidR="00ED293D" w:rsidRPr="00ED293D" w:rsidRDefault="00ED293D" w:rsidP="00ED293D">
      <w:pPr>
        <w:pStyle w:val="ab"/>
        <w:numPr>
          <w:ilvl w:val="0"/>
          <w:numId w:val="8"/>
        </w:numPr>
        <w:ind w:leftChars="0"/>
        <w:rPr>
          <w:ins w:id="32" w:author="KAI YANAGISAWA" w:date="2024-07-31T01:22:00Z" w16du:dateUtc="2024-07-30T16:22:00Z"/>
          <w:rFonts w:asciiTheme="majorEastAsia" w:eastAsiaTheme="majorEastAsia" w:hAnsiTheme="majorEastAsia"/>
          <w:sz w:val="24"/>
          <w:szCs w:val="24"/>
          <w:rPrChange w:id="33" w:author="KAI YANAGISAWA" w:date="2024-07-31T01:22:00Z" w16du:dateUtc="2024-07-30T16:22:00Z">
            <w:rPr>
              <w:ins w:id="34" w:author="KAI YANAGISAWA" w:date="2024-07-31T01:22:00Z" w16du:dateUtc="2024-07-30T16:22:00Z"/>
            </w:rPr>
          </w:rPrChange>
        </w:rPr>
        <w:pPrChange w:id="35" w:author="KAI YANAGISAWA" w:date="2024-07-31T01:21:00Z" w16du:dateUtc="2024-07-30T16:21:00Z">
          <w:pPr/>
        </w:pPrChange>
      </w:pPr>
      <w:ins w:id="36" w:author="KAI YANAGISAWA" w:date="2024-07-31T01:20:00Z" w16du:dateUtc="2024-07-30T16:20:00Z">
        <w:r w:rsidRPr="00ED293D">
          <w:rPr>
            <w:rFonts w:asciiTheme="majorEastAsia" w:eastAsiaTheme="majorEastAsia" w:hAnsiTheme="majorEastAsia" w:hint="eastAsia"/>
            <w:sz w:val="24"/>
            <w:szCs w:val="24"/>
          </w:rPr>
          <w:t>静的解析ツール</w:t>
        </w:r>
      </w:ins>
      <w:ins w:id="37" w:author="KAI YANAGISAWA" w:date="2024-07-31T01:21:00Z" w16du:dateUtc="2024-07-30T16:21:00Z">
        <w:r w:rsidRPr="00ED293D">
          <w:rPr>
            <w:rFonts w:asciiTheme="majorEastAsia" w:eastAsiaTheme="majorEastAsia" w:hAnsiTheme="majorEastAsia"/>
            <w:sz w:val="24"/>
            <w:szCs w:val="24"/>
          </w:rPr>
          <w:t>Rubocop</w:t>
        </w:r>
        <w:r w:rsidRPr="00ED293D">
          <w:rPr>
            <w:rFonts w:asciiTheme="majorEastAsia" w:eastAsiaTheme="majorEastAsia" w:hAnsiTheme="majorEastAsia" w:hint="eastAsia"/>
            <w:sz w:val="24"/>
            <w:szCs w:val="24"/>
          </w:rPr>
          <w:t>について</w:t>
        </w:r>
      </w:ins>
    </w:p>
    <w:p w14:paraId="5DCCFECC" w14:textId="06F4B73D" w:rsidR="00ED293D" w:rsidRDefault="00ED293D" w:rsidP="00ED293D">
      <w:pPr>
        <w:rPr>
          <w:ins w:id="38" w:author="KAI YANAGISAWA" w:date="2024-07-31T01:22:00Z" w16du:dateUtc="2024-07-30T16:22:00Z"/>
          <w:rFonts w:asciiTheme="minorEastAsia" w:hAnsiTheme="minorEastAsia"/>
          <w:szCs w:val="21"/>
        </w:rPr>
      </w:pPr>
      <w:ins w:id="39" w:author="KAI YANAGISAWA" w:date="2024-07-31T01:22:00Z" w16du:dateUtc="2024-07-30T16:22:00Z">
        <w:r>
          <w:rPr>
            <w:rFonts w:asciiTheme="minorEastAsia" w:hAnsiTheme="minorEastAsia" w:hint="eastAsia"/>
            <w:szCs w:val="21"/>
          </w:rPr>
          <w:t xml:space="preserve">　</w:t>
        </w:r>
        <w:r>
          <w:rPr>
            <w:rFonts w:asciiTheme="minorEastAsia" w:hAnsiTheme="minorEastAsia" w:hint="eastAsia"/>
            <w:szCs w:val="21"/>
          </w:rPr>
          <w:t>静的解析ツールには</w:t>
        </w:r>
        <w:r>
          <w:rPr>
            <w:rFonts w:asciiTheme="minorEastAsia" w:hAnsiTheme="minorEastAsia"/>
            <w:szCs w:val="21"/>
          </w:rPr>
          <w:t>Rubocop</w:t>
        </w:r>
        <w:r>
          <w:rPr>
            <w:rFonts w:asciiTheme="minorEastAsia" w:hAnsiTheme="minorEastAsia" w:hint="eastAsia"/>
            <w:szCs w:val="21"/>
          </w:rPr>
          <w:t>を用いる。R</w:t>
        </w:r>
        <w:r>
          <w:rPr>
            <w:rFonts w:asciiTheme="minorEastAsia" w:hAnsiTheme="minorEastAsia"/>
            <w:szCs w:val="21"/>
          </w:rPr>
          <w:t>ubocop</w:t>
        </w:r>
        <w:r>
          <w:rPr>
            <w:rFonts w:asciiTheme="minorEastAsia" w:hAnsiTheme="minorEastAsia" w:hint="eastAsia"/>
            <w:szCs w:val="21"/>
          </w:rPr>
          <w:t>とは、</w:t>
        </w:r>
        <w:r>
          <w:rPr>
            <w:rFonts w:asciiTheme="minorEastAsia" w:hAnsiTheme="minorEastAsia"/>
            <w:szCs w:val="21"/>
          </w:rPr>
          <w:t>Ruby</w:t>
        </w:r>
        <w:r>
          <w:rPr>
            <w:rFonts w:asciiTheme="minorEastAsia" w:hAnsiTheme="minorEastAsia" w:hint="eastAsia"/>
            <w:szCs w:val="21"/>
          </w:rPr>
          <w:t>の静的コード解析およびコードフォーマッターの機能を持つライブラリである。コード内で発見された問題を報告するだけでなく、</w:t>
        </w:r>
        <w:r>
          <w:rPr>
            <w:rFonts w:asciiTheme="minorEastAsia" w:hAnsiTheme="minorEastAsia"/>
            <w:szCs w:val="21"/>
          </w:rPr>
          <w:t>Rubocop</w:t>
        </w:r>
        <w:r>
          <w:rPr>
            <w:rFonts w:asciiTheme="minorEastAsia" w:hAnsiTheme="minorEastAsia" w:hint="eastAsia"/>
            <w:szCs w:val="21"/>
          </w:rPr>
          <w:t>はそれらの多くを自動的に修正することも可能である。</w:t>
        </w:r>
        <w:r>
          <w:rPr>
            <w:rFonts w:asciiTheme="minorEastAsia" w:hAnsiTheme="minorEastAsia"/>
            <w:szCs w:val="21"/>
          </w:rPr>
          <w:fldChar w:fldCharType="begin"/>
        </w:r>
        <w:r>
          <w:rPr>
            <w:rFonts w:asciiTheme="minorEastAsia" w:hAnsiTheme="minorEastAsia"/>
            <w:szCs w:val="21"/>
          </w:rPr>
          <w:instrText xml:space="preserve"> </w:instrText>
        </w:r>
        <w:r>
          <w:rPr>
            <w:rFonts w:asciiTheme="minorEastAsia" w:hAnsiTheme="minorEastAsia" w:hint="eastAsia"/>
            <w:szCs w:val="21"/>
          </w:rPr>
          <w:instrText>REF _Ref173009515 \r \h</w:instrText>
        </w:r>
        <w:r>
          <w:rPr>
            <w:rFonts w:asciiTheme="minorEastAsia" w:hAnsiTheme="minorEastAsia"/>
            <w:szCs w:val="21"/>
          </w:rPr>
          <w:instrText xml:space="preserve"> </w:instrText>
        </w:r>
        <w:r>
          <w:rPr>
            <w:rFonts w:asciiTheme="minorEastAsia" w:hAnsiTheme="minorEastAsia"/>
            <w:szCs w:val="21"/>
          </w:rPr>
        </w:r>
        <w:r>
          <w:rPr>
            <w:rFonts w:asciiTheme="minorEastAsia" w:hAnsiTheme="minorEastAsia"/>
            <w:szCs w:val="21"/>
          </w:rPr>
          <w:fldChar w:fldCharType="separate"/>
        </w:r>
      </w:ins>
      <w:ins w:id="40" w:author="KAI YANAGISAWA" w:date="2024-07-31T03:52:00Z" w16du:dateUtc="2024-07-30T18:52:00Z">
        <w:r w:rsidR="00D71C2F">
          <w:rPr>
            <w:rFonts w:asciiTheme="minorEastAsia" w:hAnsiTheme="minorEastAsia"/>
            <w:szCs w:val="21"/>
          </w:rPr>
          <w:t>[3]</w:t>
        </w:r>
      </w:ins>
      <w:ins w:id="41" w:author="KAI YANAGISAWA" w:date="2024-07-31T01:22:00Z" w16du:dateUtc="2024-07-30T16:22:00Z">
        <w:r>
          <w:rPr>
            <w:rFonts w:asciiTheme="minorEastAsia" w:hAnsiTheme="minorEastAsia"/>
            <w:szCs w:val="21"/>
          </w:rPr>
          <w:fldChar w:fldCharType="end"/>
        </w:r>
      </w:ins>
    </w:p>
    <w:p w14:paraId="1C83E091" w14:textId="6E21ADCB" w:rsidR="00ED293D" w:rsidRDefault="00ED293D" w:rsidP="00ED293D">
      <w:pPr>
        <w:rPr>
          <w:ins w:id="42" w:author="KAI YANAGISAWA" w:date="2024-07-31T03:52:00Z" w16du:dateUtc="2024-07-30T18:52:00Z"/>
          <w:rFonts w:asciiTheme="minorEastAsia" w:hAnsiTheme="minorEastAsia"/>
          <w:szCs w:val="21"/>
        </w:rPr>
      </w:pPr>
      <w:ins w:id="43" w:author="KAI YANAGISAWA" w:date="2024-07-31T01:22:00Z" w16du:dateUtc="2024-07-30T16:22:00Z">
        <w:r>
          <w:rPr>
            <w:rFonts w:asciiTheme="minorEastAsia" w:hAnsiTheme="minorEastAsia" w:hint="eastAsia"/>
            <w:szCs w:val="21"/>
          </w:rPr>
          <w:t xml:space="preserve">　複数人で開発を行っていても書き方を統一することが可能であり、コードの品質向上に貢献することができるという利点があることから、R</w:t>
        </w:r>
        <w:r>
          <w:rPr>
            <w:rFonts w:asciiTheme="minorEastAsia" w:hAnsiTheme="minorEastAsia"/>
            <w:szCs w:val="21"/>
          </w:rPr>
          <w:t>uby</w:t>
        </w:r>
        <w:r>
          <w:rPr>
            <w:rFonts w:asciiTheme="minorEastAsia" w:hAnsiTheme="minorEastAsia" w:hint="eastAsia"/>
            <w:szCs w:val="21"/>
          </w:rPr>
          <w:t>を採用している企業では、</w:t>
        </w:r>
        <w:r>
          <w:rPr>
            <w:rFonts w:asciiTheme="minorEastAsia" w:hAnsiTheme="minorEastAsia"/>
            <w:szCs w:val="21"/>
          </w:rPr>
          <w:t>Rubocop</w:t>
        </w:r>
        <w:r>
          <w:rPr>
            <w:rFonts w:asciiTheme="minorEastAsia" w:hAnsiTheme="minorEastAsia" w:hint="eastAsia"/>
            <w:szCs w:val="21"/>
          </w:rPr>
          <w:t>の導入事例は多く存在する。</w:t>
        </w:r>
      </w:ins>
    </w:p>
    <w:p w14:paraId="535C1B2D" w14:textId="066F8114" w:rsidR="00D71C2F" w:rsidRPr="00ED293D" w:rsidRDefault="00D71C2F" w:rsidP="00ED293D">
      <w:pPr>
        <w:rPr>
          <w:ins w:id="44" w:author="KAI YANAGISAWA" w:date="2024-07-31T01:20:00Z" w16du:dateUtc="2024-07-30T16:20:00Z"/>
          <w:rFonts w:asciiTheme="minorEastAsia" w:hAnsiTheme="minorEastAsia" w:hint="eastAsia"/>
          <w:szCs w:val="21"/>
          <w:rPrChange w:id="45" w:author="KAI YANAGISAWA" w:date="2024-07-31T01:22:00Z" w16du:dateUtc="2024-07-30T16:22:00Z">
            <w:rPr>
              <w:ins w:id="46" w:author="KAI YANAGISAWA" w:date="2024-07-31T01:20:00Z" w16du:dateUtc="2024-07-30T16:20:00Z"/>
              <w:rFonts w:hint="eastAsia"/>
            </w:rPr>
          </w:rPrChange>
        </w:rPr>
        <w:pPrChange w:id="47" w:author="KAI YANAGISAWA" w:date="2024-07-31T01:21:00Z" w16du:dateUtc="2024-07-30T16:21:00Z">
          <w:pPr>
            <w:pStyle w:val="ab"/>
            <w:numPr>
              <w:numId w:val="8"/>
            </w:numPr>
            <w:ind w:leftChars="0" w:left="425" w:hanging="425"/>
          </w:pPr>
        </w:pPrChange>
      </w:pPr>
      <w:ins w:id="48" w:author="KAI YANAGISAWA" w:date="2024-07-31T03:53:00Z" w16du:dateUtc="2024-07-30T18:53:00Z">
        <w:r>
          <w:rPr>
            <w:rFonts w:asciiTheme="minorEastAsia" w:hAnsiTheme="minorEastAsia" w:hint="eastAsia"/>
            <w:szCs w:val="21"/>
          </w:rPr>
          <w:t xml:space="preserve">　</w:t>
        </w:r>
      </w:ins>
      <w:ins w:id="49" w:author="KAI YANAGISAWA" w:date="2024-07-31T03:52:00Z" w16du:dateUtc="2024-07-30T18:52:00Z">
        <w:r>
          <w:rPr>
            <w:rFonts w:asciiTheme="minorEastAsia" w:hAnsiTheme="minorEastAsia" w:hint="eastAsia"/>
            <w:szCs w:val="21"/>
          </w:rPr>
          <w:t>本研究では、</w:t>
        </w:r>
        <w:r>
          <w:rPr>
            <w:rFonts w:asciiTheme="minorEastAsia" w:hAnsiTheme="minorEastAsia"/>
            <w:szCs w:val="21"/>
          </w:rPr>
          <w:t>Ractor</w:t>
        </w:r>
        <w:r>
          <w:rPr>
            <w:rFonts w:asciiTheme="minorEastAsia" w:hAnsiTheme="minorEastAsia" w:hint="eastAsia"/>
            <w:szCs w:val="21"/>
          </w:rPr>
          <w:t>の性能評価を行い、最適な記述方法を分析した結果を</w:t>
        </w:r>
        <w:r>
          <w:rPr>
            <w:rFonts w:asciiTheme="minorEastAsia" w:hAnsiTheme="minorEastAsia"/>
            <w:szCs w:val="21"/>
          </w:rPr>
          <w:t>Rubocop</w:t>
        </w:r>
        <w:r>
          <w:rPr>
            <w:rFonts w:asciiTheme="minorEastAsia" w:hAnsiTheme="minorEastAsia" w:hint="eastAsia"/>
            <w:szCs w:val="21"/>
          </w:rPr>
          <w:t>へカスタムルールとして反映することにより、</w:t>
        </w:r>
        <w:r>
          <w:rPr>
            <w:rFonts w:asciiTheme="minorEastAsia" w:hAnsiTheme="minorEastAsia"/>
            <w:szCs w:val="21"/>
          </w:rPr>
          <w:t>Ractor</w:t>
        </w:r>
        <w:r>
          <w:rPr>
            <w:rFonts w:asciiTheme="minorEastAsia" w:hAnsiTheme="minorEastAsia" w:hint="eastAsia"/>
            <w:szCs w:val="21"/>
          </w:rPr>
          <w:t>を使用した</w:t>
        </w:r>
        <w:r>
          <w:rPr>
            <w:rFonts w:asciiTheme="minorEastAsia" w:hAnsiTheme="minorEastAsia"/>
            <w:szCs w:val="21"/>
          </w:rPr>
          <w:t>Ruby</w:t>
        </w:r>
        <w:r>
          <w:rPr>
            <w:rFonts w:asciiTheme="minorEastAsia" w:hAnsiTheme="minorEastAsia" w:hint="eastAsia"/>
            <w:szCs w:val="21"/>
          </w:rPr>
          <w:t>コードに関して支援を行う。これにより、ユーザーはコードの品質を向上することができ、早い段階でエラーを見つけることができるためバグ修正のコストを削減することができると考えている。</w:t>
        </w:r>
      </w:ins>
    </w:p>
    <w:p w14:paraId="6E07BAD7" w14:textId="0B0ED43C" w:rsidR="00626388" w:rsidRDefault="00411C97" w:rsidP="00626388">
      <w:pPr>
        <w:pStyle w:val="ab"/>
        <w:numPr>
          <w:ilvl w:val="0"/>
          <w:numId w:val="8"/>
        </w:numPr>
        <w:ind w:leftChars="0"/>
        <w:rPr>
          <w:rFonts w:asciiTheme="majorEastAsia" w:eastAsiaTheme="majorEastAsia" w:hAnsiTheme="majorEastAsia"/>
          <w:sz w:val="24"/>
          <w:szCs w:val="24"/>
        </w:rPr>
      </w:pPr>
      <w:r w:rsidRPr="00411C97">
        <w:rPr>
          <w:rFonts w:asciiTheme="majorEastAsia" w:eastAsiaTheme="majorEastAsia" w:hAnsiTheme="majorEastAsia"/>
          <w:sz w:val="24"/>
          <w:szCs w:val="24"/>
        </w:rPr>
        <w:t>Ractor</w:t>
      </w:r>
      <w:r w:rsidRPr="00411C97">
        <w:rPr>
          <w:rFonts w:asciiTheme="majorEastAsia" w:eastAsiaTheme="majorEastAsia" w:hAnsiTheme="majorEastAsia" w:hint="eastAsia"/>
          <w:sz w:val="24"/>
          <w:szCs w:val="24"/>
        </w:rPr>
        <w:t>の概要</w:t>
      </w:r>
    </w:p>
    <w:p w14:paraId="3DF958D4" w14:textId="6727245E" w:rsidR="00626388" w:rsidRPr="00594E82" w:rsidRDefault="00626388" w:rsidP="00626388">
      <w:pPr>
        <w:rPr>
          <w:rFonts w:asciiTheme="minorEastAsia" w:hAnsiTheme="minorEastAsia"/>
          <w:szCs w:val="21"/>
        </w:rPr>
      </w:pPr>
      <w:r>
        <w:rPr>
          <w:rFonts w:asciiTheme="minorEastAsia" w:hAnsiTheme="minorEastAsia" w:hint="eastAsia"/>
          <w:szCs w:val="21"/>
        </w:rPr>
        <w:t xml:space="preserve">　</w:t>
      </w:r>
      <w:r w:rsidRPr="00594E82">
        <w:rPr>
          <w:rFonts w:asciiTheme="minorEastAsia" w:hAnsiTheme="minorEastAsia" w:hint="eastAsia"/>
          <w:szCs w:val="21"/>
        </w:rPr>
        <w:t>本章では、並行・並列処理を可能にする</w:t>
      </w:r>
      <w:r w:rsidRPr="00594E82">
        <w:rPr>
          <w:rFonts w:asciiTheme="minorEastAsia" w:hAnsiTheme="minorEastAsia"/>
          <w:szCs w:val="21"/>
        </w:rPr>
        <w:t>Actor Model</w:t>
      </w:r>
      <w:r w:rsidRPr="00594E82">
        <w:rPr>
          <w:rFonts w:asciiTheme="minorEastAsia" w:hAnsiTheme="minorEastAsia" w:hint="eastAsia"/>
          <w:szCs w:val="21"/>
        </w:rPr>
        <w:t>の抽象化である</w:t>
      </w:r>
      <w:r w:rsidRPr="00594E82">
        <w:rPr>
          <w:rFonts w:asciiTheme="minorEastAsia" w:hAnsiTheme="minorEastAsia"/>
          <w:szCs w:val="21"/>
        </w:rPr>
        <w:t>Ractor</w:t>
      </w:r>
      <w:r w:rsidRPr="00594E82">
        <w:rPr>
          <w:rFonts w:asciiTheme="minorEastAsia" w:hAnsiTheme="minorEastAsia" w:hint="eastAsia"/>
          <w:szCs w:val="21"/>
        </w:rPr>
        <w:t>について説明する。</w:t>
      </w:r>
    </w:p>
    <w:p w14:paraId="077439BF" w14:textId="45FEE29B" w:rsidR="00626388" w:rsidRDefault="00626388" w:rsidP="00626388">
      <w:pPr>
        <w:pStyle w:val="ab"/>
        <w:numPr>
          <w:ilvl w:val="1"/>
          <w:numId w:val="8"/>
        </w:numPr>
        <w:ind w:leftChars="0"/>
        <w:rPr>
          <w:rFonts w:asciiTheme="majorEastAsia" w:eastAsiaTheme="majorEastAsia" w:hAnsiTheme="majorEastAsia"/>
          <w:sz w:val="24"/>
          <w:szCs w:val="24"/>
        </w:rPr>
      </w:pPr>
      <w:r>
        <w:rPr>
          <w:rFonts w:asciiTheme="majorEastAsia" w:eastAsiaTheme="majorEastAsia" w:hAnsiTheme="majorEastAsia"/>
          <w:sz w:val="24"/>
          <w:szCs w:val="24"/>
        </w:rPr>
        <w:t>Ractor</w:t>
      </w:r>
      <w:r>
        <w:rPr>
          <w:rFonts w:asciiTheme="majorEastAsia" w:eastAsiaTheme="majorEastAsia" w:hAnsiTheme="majorEastAsia" w:hint="eastAsia"/>
          <w:sz w:val="24"/>
          <w:szCs w:val="24"/>
        </w:rPr>
        <w:t>とは</w:t>
      </w:r>
    </w:p>
    <w:p w14:paraId="6B277F2D" w14:textId="51487811" w:rsidR="002E76CB" w:rsidRPr="009E0EB1" w:rsidRDefault="00626388" w:rsidP="00626388">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Ractor</w:t>
      </w:r>
      <w:r>
        <w:rPr>
          <w:rFonts w:asciiTheme="minorEastAsia" w:hAnsiTheme="minorEastAsia" w:hint="eastAsia"/>
          <w:szCs w:val="21"/>
        </w:rPr>
        <w:t>とは、2</w:t>
      </w:r>
      <w:r>
        <w:rPr>
          <w:rFonts w:asciiTheme="minorEastAsia" w:hAnsiTheme="minorEastAsia"/>
          <w:szCs w:val="21"/>
        </w:rPr>
        <w:t>020</w:t>
      </w:r>
      <w:r>
        <w:rPr>
          <w:rFonts w:asciiTheme="minorEastAsia" w:hAnsiTheme="minorEastAsia" w:hint="eastAsia"/>
          <w:szCs w:val="21"/>
        </w:rPr>
        <w:t>年にリリースされた</w:t>
      </w:r>
      <w:r>
        <w:rPr>
          <w:rFonts w:asciiTheme="minorEastAsia" w:hAnsiTheme="minorEastAsia"/>
          <w:szCs w:val="21"/>
        </w:rPr>
        <w:t>Ruby3.0</w:t>
      </w:r>
      <w:r>
        <w:rPr>
          <w:rFonts w:asciiTheme="minorEastAsia" w:hAnsiTheme="minorEastAsia" w:hint="eastAsia"/>
          <w:szCs w:val="21"/>
        </w:rPr>
        <w:t>で導入された並行・並列処理を可能にする機構で</w:t>
      </w:r>
      <w:r w:rsidR="00C108AE">
        <w:rPr>
          <w:rFonts w:asciiTheme="minorEastAsia" w:hAnsiTheme="minorEastAsia" w:hint="eastAsia"/>
          <w:szCs w:val="21"/>
        </w:rPr>
        <w:t>あり、スレッドセーフな並列実行を提供する</w:t>
      </w:r>
      <w:r w:rsidR="00C108AE">
        <w:rPr>
          <w:rFonts w:asciiTheme="minorEastAsia" w:hAnsiTheme="minorEastAsia"/>
          <w:szCs w:val="21"/>
        </w:rPr>
        <w:t>Ruby</w:t>
      </w:r>
      <w:r w:rsidR="00C108AE">
        <w:rPr>
          <w:rFonts w:asciiTheme="minorEastAsia" w:hAnsiTheme="minorEastAsia" w:hint="eastAsia"/>
          <w:szCs w:val="21"/>
        </w:rPr>
        <w:t>の</w:t>
      </w:r>
      <w:r w:rsidR="00C108AE">
        <w:rPr>
          <w:rFonts w:asciiTheme="minorEastAsia" w:hAnsiTheme="minorEastAsia"/>
          <w:szCs w:val="21"/>
        </w:rPr>
        <w:t>Actor Model</w:t>
      </w:r>
      <w:r w:rsidR="00C108AE">
        <w:rPr>
          <w:rFonts w:asciiTheme="minorEastAsia" w:hAnsiTheme="minorEastAsia" w:hint="eastAsia"/>
          <w:szCs w:val="21"/>
        </w:rPr>
        <w:t>の抽象化</w:t>
      </w:r>
      <w:r w:rsidR="00BD2E8C">
        <w:rPr>
          <w:rFonts w:asciiTheme="minorEastAsia" w:hAnsiTheme="minorEastAsia" w:hint="eastAsia"/>
          <w:szCs w:val="21"/>
        </w:rPr>
        <w:t>である</w:t>
      </w:r>
      <w:r w:rsidR="00C108AE">
        <w:rPr>
          <w:rFonts w:asciiTheme="minorEastAsia" w:hAnsiTheme="minorEastAsia" w:hint="eastAsia"/>
          <w:szCs w:val="21"/>
        </w:rPr>
        <w:t>。</w:t>
      </w:r>
    </w:p>
    <w:p w14:paraId="226D9337" w14:textId="2C6F5044" w:rsidR="009E0EB1" w:rsidRDefault="002E76CB" w:rsidP="009E0EB1">
      <w:pPr>
        <w:jc w:val="left"/>
        <w:rPr>
          <w:rFonts w:asciiTheme="minorEastAsia" w:hAnsiTheme="minorEastAsia" w:hint="eastAsia"/>
          <w:szCs w:val="21"/>
        </w:rPr>
      </w:pPr>
      <w:r>
        <w:rPr>
          <w:rFonts w:asciiTheme="minorEastAsia" w:hAnsiTheme="minorEastAsia" w:hint="eastAsia"/>
          <w:szCs w:val="21"/>
        </w:rPr>
        <w:t xml:space="preserve">　</w:t>
      </w:r>
      <w:r w:rsidR="00BD2E8C">
        <w:rPr>
          <w:rFonts w:asciiTheme="minorEastAsia" w:hAnsiTheme="minorEastAsia"/>
          <w:szCs w:val="21"/>
        </w:rPr>
        <w:t>Actor Model</w:t>
      </w:r>
      <w:r w:rsidR="00BD2E8C">
        <w:rPr>
          <w:rFonts w:asciiTheme="minorEastAsia" w:hAnsiTheme="minorEastAsia" w:hint="eastAsia"/>
          <w:szCs w:val="21"/>
        </w:rPr>
        <w:t>は</w:t>
      </w:r>
      <w:r w:rsidR="00BD2E8C">
        <w:rPr>
          <w:rFonts w:asciiTheme="minorEastAsia" w:hAnsiTheme="minorEastAsia"/>
          <w:szCs w:val="21"/>
        </w:rPr>
        <w:t>1973</w:t>
      </w:r>
      <w:r w:rsidR="00BD2E8C">
        <w:rPr>
          <w:rFonts w:asciiTheme="minorEastAsia" w:hAnsiTheme="minorEastAsia" w:hint="eastAsia"/>
          <w:szCs w:val="21"/>
        </w:rPr>
        <w:t>年に米国マサチューセッツ工科大学の</w:t>
      </w:r>
      <w:r w:rsidR="00BD2E8C">
        <w:rPr>
          <w:rFonts w:asciiTheme="minorEastAsia" w:hAnsiTheme="minorEastAsia"/>
          <w:szCs w:val="21"/>
        </w:rPr>
        <w:t>Carl</w:t>
      </w:r>
      <w:r w:rsidR="00BD2E8C">
        <w:rPr>
          <w:rFonts w:asciiTheme="minorEastAsia" w:hAnsiTheme="minorEastAsia" w:hint="eastAsia"/>
          <w:szCs w:val="21"/>
        </w:rPr>
        <w:t xml:space="preserve"> </w:t>
      </w:r>
      <w:r w:rsidR="00BD2E8C">
        <w:rPr>
          <w:rFonts w:asciiTheme="minorEastAsia" w:hAnsiTheme="minorEastAsia"/>
          <w:szCs w:val="21"/>
        </w:rPr>
        <w:t>Hewitt</w:t>
      </w:r>
      <w:r w:rsidR="00BD2E8C">
        <w:rPr>
          <w:rFonts w:asciiTheme="minorEastAsia" w:hAnsiTheme="minorEastAsia" w:hint="eastAsia"/>
          <w:szCs w:val="21"/>
        </w:rPr>
        <w:t>氏によって発表された並列</w:t>
      </w:r>
      <w:r w:rsidR="001E7608">
        <w:rPr>
          <w:rFonts w:asciiTheme="minorEastAsia" w:hAnsiTheme="minorEastAsia" w:hint="eastAsia"/>
          <w:szCs w:val="21"/>
        </w:rPr>
        <w:t>計算の数学的モデルの一種である</w:t>
      </w:r>
      <w:r w:rsidR="00BD2E8C">
        <w:rPr>
          <w:rFonts w:asciiTheme="minorEastAsia" w:hAnsiTheme="minorEastAsia" w:hint="eastAsia"/>
          <w:szCs w:val="21"/>
        </w:rPr>
        <w:t>。</w:t>
      </w:r>
      <w:r>
        <w:rPr>
          <w:rFonts w:asciiTheme="minorEastAsia" w:hAnsiTheme="minorEastAsia"/>
          <w:szCs w:val="21"/>
        </w:rPr>
        <w:t>Actor Model</w:t>
      </w:r>
      <w:r>
        <w:rPr>
          <w:rFonts w:asciiTheme="minorEastAsia" w:hAnsiTheme="minorEastAsia" w:hint="eastAsia"/>
          <w:szCs w:val="21"/>
        </w:rPr>
        <w:t>の構成</w:t>
      </w:r>
      <w:commentRangeStart w:id="50"/>
      <w:commentRangeStart w:id="51"/>
      <w:commentRangeEnd w:id="50"/>
      <w:r w:rsidR="0070539B">
        <w:rPr>
          <w:rStyle w:val="af3"/>
        </w:rPr>
        <w:commentReference w:id="50"/>
      </w:r>
      <w:commentRangeEnd w:id="51"/>
      <w:r w:rsidR="00933563">
        <w:rPr>
          <w:rStyle w:val="af3"/>
        </w:rPr>
        <w:commentReference w:id="51"/>
      </w:r>
      <w:r w:rsidR="0070539B">
        <w:rPr>
          <w:rFonts w:asciiTheme="minorEastAsia" w:hAnsiTheme="minorEastAsia" w:hint="eastAsia"/>
          <w:szCs w:val="21"/>
        </w:rPr>
        <w:t>を</w:t>
      </w:r>
      <w:r>
        <w:rPr>
          <w:rFonts w:asciiTheme="minorEastAsia" w:hAnsiTheme="minorEastAsia" w:hint="eastAsia"/>
          <w:szCs w:val="21"/>
        </w:rPr>
        <w:t>図</w:t>
      </w:r>
      <w:r>
        <w:rPr>
          <w:rFonts w:asciiTheme="minorEastAsia" w:hAnsiTheme="minorEastAsia"/>
          <w:szCs w:val="21"/>
        </w:rPr>
        <w:t>1</w:t>
      </w:r>
      <w:r>
        <w:rPr>
          <w:rFonts w:asciiTheme="minorEastAsia" w:hAnsiTheme="minorEastAsia" w:hint="eastAsia"/>
          <w:szCs w:val="21"/>
        </w:rPr>
        <w:t>に示す。</w:t>
      </w:r>
      <w:ins w:id="52" w:author="KAI YANAGISAWA" w:date="2024-07-31T04:19:00Z" w16du:dateUtc="2024-07-30T19:19:00Z">
        <w:r w:rsidR="00927785">
          <w:rPr>
            <w:rFonts w:asciiTheme="minorEastAsia" w:hAnsiTheme="minorEastAsia"/>
            <w:szCs w:val="21"/>
          </w:rPr>
          <w:t>Ractor</w:t>
        </w:r>
        <w:r w:rsidR="00927785">
          <w:rPr>
            <w:rFonts w:asciiTheme="minorEastAsia" w:hAnsiTheme="minorEastAsia" w:hint="eastAsia"/>
            <w:szCs w:val="21"/>
          </w:rPr>
          <w:t>も同じ構成をとっている。</w:t>
        </w:r>
      </w:ins>
    </w:p>
    <w:p w14:paraId="484D55CA" w14:textId="3FA20854" w:rsidR="004E42E7" w:rsidRDefault="00ED293D" w:rsidP="009E0EB1">
      <w:pPr>
        <w:jc w:val="center"/>
        <w:rPr>
          <w:rFonts w:asciiTheme="minorEastAsia" w:hAnsiTheme="minorEastAsia"/>
          <w:szCs w:val="21"/>
        </w:rPr>
      </w:pPr>
      <w:ins w:id="53" w:author="KAI YANAGISAWA" w:date="2024-07-31T01:14:00Z" w16du:dateUtc="2024-07-30T16:14:00Z">
        <w:r>
          <w:rPr>
            <w:rFonts w:asciiTheme="minorEastAsia" w:hAnsiTheme="minorEastAsia"/>
            <w:noProof/>
            <w:szCs w:val="21"/>
          </w:rPr>
          <w:drawing>
            <wp:inline distT="0" distB="0" distL="0" distR="0" wp14:anchorId="46264998" wp14:editId="6287A3A7">
              <wp:extent cx="3187700" cy="1019810"/>
              <wp:effectExtent l="0" t="0" r="0" b="0"/>
              <wp:docPr id="268167002" name="図 1"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67002" name="図 1" descr="ダイアグラム が含まれている画像&#10;&#10;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3187700" cy="1019810"/>
                      </a:xfrm>
                      <a:prstGeom prst="rect">
                        <a:avLst/>
                      </a:prstGeom>
                    </pic:spPr>
                  </pic:pic>
                </a:graphicData>
              </a:graphic>
            </wp:inline>
          </w:drawing>
        </w:r>
      </w:ins>
      <w:del w:id="54" w:author="KAI YANAGISAWA" w:date="2024-07-31T01:13:00Z" w16du:dateUtc="2024-07-30T16:13:00Z">
        <w:r w:rsidR="002E76CB" w:rsidDel="00ED293D">
          <w:rPr>
            <w:rFonts w:asciiTheme="minorEastAsia" w:hAnsiTheme="minorEastAsia"/>
            <w:noProof/>
            <w:szCs w:val="21"/>
          </w:rPr>
          <w:drawing>
            <wp:inline distT="0" distB="0" distL="0" distR="0" wp14:anchorId="05859E0C" wp14:editId="137AFE04">
              <wp:extent cx="3021178" cy="895520"/>
              <wp:effectExtent l="0" t="0" r="1905" b="6350"/>
              <wp:docPr id="1608122526" name="図 5" descr="じょうご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22526" name="図 5" descr="じょうごグラフ が含まれている画像&#10;&#10;自動的に生成された説明"/>
                      <pic:cNvPicPr/>
                    </pic:nvPicPr>
                    <pic:blipFill>
                      <a:blip r:embed="rId16">
                        <a:extLst>
                          <a:ext uri="{28A0092B-C50C-407E-A947-70E740481C1C}">
                            <a14:useLocalDpi xmlns:a14="http://schemas.microsoft.com/office/drawing/2010/main" val="0"/>
                          </a:ext>
                        </a:extLst>
                      </a:blip>
                      <a:stretch>
                        <a:fillRect/>
                      </a:stretch>
                    </pic:blipFill>
                    <pic:spPr>
                      <a:xfrm>
                        <a:off x="0" y="0"/>
                        <a:ext cx="3021178" cy="895520"/>
                      </a:xfrm>
                      <a:prstGeom prst="rect">
                        <a:avLst/>
                      </a:prstGeom>
                    </pic:spPr>
                  </pic:pic>
                </a:graphicData>
              </a:graphic>
            </wp:inline>
          </w:drawing>
        </w:r>
      </w:del>
    </w:p>
    <w:p w14:paraId="4693590A" w14:textId="59EC8C82" w:rsidR="002866C2" w:rsidRPr="00594E82" w:rsidRDefault="002866C2" w:rsidP="00594E82">
      <w:pPr>
        <w:adjustRightInd w:val="0"/>
        <w:snapToGrid w:val="0"/>
        <w:jc w:val="center"/>
        <w:rPr>
          <w:rFonts w:asciiTheme="minorEastAsia" w:hAnsiTheme="minorEastAsia"/>
          <w:sz w:val="20"/>
          <w:szCs w:val="20"/>
        </w:rPr>
      </w:pPr>
      <w:r w:rsidRPr="00594E82">
        <w:rPr>
          <w:rFonts w:asciiTheme="minorEastAsia" w:hAnsiTheme="minorEastAsia" w:hint="eastAsia"/>
          <w:sz w:val="20"/>
          <w:szCs w:val="20"/>
        </w:rPr>
        <w:t>図</w:t>
      </w:r>
      <w:r w:rsidR="002E76CB" w:rsidRPr="00594E82">
        <w:rPr>
          <w:rFonts w:asciiTheme="minorEastAsia" w:hAnsiTheme="minorEastAsia"/>
          <w:sz w:val="20"/>
          <w:szCs w:val="20"/>
        </w:rPr>
        <w:t>1</w:t>
      </w:r>
      <w:r w:rsidRPr="00594E82">
        <w:rPr>
          <w:rFonts w:asciiTheme="minorEastAsia" w:hAnsiTheme="minorEastAsia"/>
          <w:sz w:val="20"/>
          <w:szCs w:val="20"/>
        </w:rPr>
        <w:t>:</w:t>
      </w:r>
      <w:r w:rsidR="0019680D">
        <w:rPr>
          <w:rFonts w:asciiTheme="minorEastAsia" w:hAnsiTheme="minorEastAsia"/>
          <w:sz w:val="20"/>
          <w:szCs w:val="20"/>
        </w:rPr>
        <w:t xml:space="preserve"> </w:t>
      </w:r>
      <w:commentRangeStart w:id="55"/>
      <w:commentRangeStart w:id="56"/>
      <w:r w:rsidR="002E76CB" w:rsidRPr="00594E82">
        <w:rPr>
          <w:rFonts w:asciiTheme="minorEastAsia" w:hAnsiTheme="minorEastAsia"/>
          <w:sz w:val="20"/>
          <w:szCs w:val="20"/>
        </w:rPr>
        <w:t>Actor Model</w:t>
      </w:r>
      <w:commentRangeEnd w:id="55"/>
      <w:r w:rsidR="0070539B">
        <w:rPr>
          <w:rStyle w:val="af3"/>
        </w:rPr>
        <w:commentReference w:id="55"/>
      </w:r>
      <w:commentRangeEnd w:id="56"/>
      <w:r w:rsidR="00ED293D">
        <w:rPr>
          <w:rStyle w:val="af3"/>
        </w:rPr>
        <w:commentReference w:id="56"/>
      </w:r>
      <w:r w:rsidR="002E76CB" w:rsidRPr="00594E82">
        <w:rPr>
          <w:rFonts w:asciiTheme="minorEastAsia" w:hAnsiTheme="minorEastAsia" w:hint="eastAsia"/>
          <w:sz w:val="20"/>
          <w:szCs w:val="20"/>
        </w:rPr>
        <w:t>の構成</w:t>
      </w:r>
      <w:r w:rsidR="000C7B8C" w:rsidRPr="00594E82">
        <w:rPr>
          <w:rFonts w:asciiTheme="minorEastAsia" w:hAnsiTheme="minorEastAsia"/>
          <w:sz w:val="20"/>
          <w:szCs w:val="20"/>
        </w:rPr>
        <w:fldChar w:fldCharType="begin"/>
      </w:r>
      <w:r w:rsidR="000C7B8C" w:rsidRPr="00594E82">
        <w:rPr>
          <w:rFonts w:asciiTheme="minorEastAsia" w:hAnsiTheme="minorEastAsia"/>
          <w:sz w:val="20"/>
          <w:szCs w:val="20"/>
        </w:rPr>
        <w:instrText xml:space="preserve"> </w:instrText>
      </w:r>
      <w:r w:rsidR="000C7B8C" w:rsidRPr="00594E82">
        <w:rPr>
          <w:rFonts w:asciiTheme="minorEastAsia" w:hAnsiTheme="minorEastAsia" w:hint="eastAsia"/>
          <w:sz w:val="20"/>
          <w:szCs w:val="20"/>
        </w:rPr>
        <w:instrText>REF _Ref173009454 \r \h</w:instrText>
      </w:r>
      <w:r w:rsidR="000C7B8C" w:rsidRPr="00594E82">
        <w:rPr>
          <w:rFonts w:asciiTheme="minorEastAsia" w:hAnsiTheme="minorEastAsia"/>
          <w:sz w:val="20"/>
          <w:szCs w:val="20"/>
        </w:rPr>
        <w:instrText xml:space="preserve"> </w:instrText>
      </w:r>
      <w:r w:rsidR="00594E82">
        <w:rPr>
          <w:rFonts w:asciiTheme="minorEastAsia" w:hAnsiTheme="minorEastAsia"/>
          <w:sz w:val="20"/>
          <w:szCs w:val="20"/>
        </w:rPr>
        <w:instrText xml:space="preserve"> \* MERGEFORMAT </w:instrText>
      </w:r>
      <w:r w:rsidR="000C7B8C" w:rsidRPr="00594E82">
        <w:rPr>
          <w:rFonts w:asciiTheme="minorEastAsia" w:hAnsiTheme="minorEastAsia"/>
          <w:sz w:val="20"/>
          <w:szCs w:val="20"/>
        </w:rPr>
      </w:r>
      <w:r w:rsidR="000C7B8C" w:rsidRPr="00594E82">
        <w:rPr>
          <w:rFonts w:asciiTheme="minorEastAsia" w:hAnsiTheme="minorEastAsia"/>
          <w:sz w:val="20"/>
          <w:szCs w:val="20"/>
        </w:rPr>
        <w:fldChar w:fldCharType="separate"/>
      </w:r>
      <w:r w:rsidR="00D71C2F">
        <w:rPr>
          <w:rFonts w:asciiTheme="minorEastAsia" w:hAnsiTheme="minorEastAsia"/>
          <w:sz w:val="20"/>
          <w:szCs w:val="20"/>
        </w:rPr>
        <w:t>[2]</w:t>
      </w:r>
      <w:r w:rsidR="000C7B8C" w:rsidRPr="00594E82">
        <w:rPr>
          <w:rFonts w:asciiTheme="minorEastAsia" w:hAnsiTheme="minorEastAsia"/>
          <w:sz w:val="20"/>
          <w:szCs w:val="20"/>
        </w:rPr>
        <w:fldChar w:fldCharType="end"/>
      </w:r>
      <w:r w:rsidR="000C7B8C" w:rsidRPr="00594E82">
        <w:rPr>
          <w:rFonts w:asciiTheme="minorEastAsia" w:hAnsiTheme="minorEastAsia"/>
          <w:sz w:val="20"/>
          <w:szCs w:val="20"/>
        </w:rPr>
        <w:t xml:space="preserve"> </w:t>
      </w:r>
    </w:p>
    <w:p w14:paraId="1B1CB170" w14:textId="36CFDBE5" w:rsidR="002E76CB" w:rsidRPr="009E0EB1" w:rsidRDefault="002E76CB" w:rsidP="002E76CB">
      <w:pPr>
        <w:rPr>
          <w:rFonts w:asciiTheme="minorEastAsia" w:hAnsiTheme="minorEastAsia"/>
          <w:szCs w:val="21"/>
        </w:rPr>
      </w:pPr>
      <w:r>
        <w:rPr>
          <w:rFonts w:asciiTheme="minorEastAsia" w:hAnsiTheme="minorEastAsia" w:hint="eastAsia"/>
          <w:szCs w:val="21"/>
        </w:rPr>
        <w:t xml:space="preserve">　</w:t>
      </w:r>
      <w:commentRangeStart w:id="57"/>
      <w:commentRangeStart w:id="58"/>
      <w:r>
        <w:rPr>
          <w:rFonts w:asciiTheme="minorEastAsia" w:hAnsiTheme="minorEastAsia"/>
          <w:szCs w:val="21"/>
        </w:rPr>
        <w:t>Ruby</w:t>
      </w:r>
      <w:r>
        <w:rPr>
          <w:rFonts w:asciiTheme="minorEastAsia" w:hAnsiTheme="minorEastAsia" w:hint="eastAsia"/>
          <w:szCs w:val="21"/>
        </w:rPr>
        <w:t>処理系を起動すると、</w:t>
      </w:r>
      <w:r>
        <w:rPr>
          <w:rFonts w:asciiTheme="minorEastAsia" w:hAnsiTheme="minorEastAsia"/>
          <w:szCs w:val="21"/>
        </w:rPr>
        <w:t>1</w:t>
      </w:r>
      <w:r>
        <w:rPr>
          <w:rFonts w:asciiTheme="minorEastAsia" w:hAnsiTheme="minorEastAsia" w:hint="eastAsia"/>
          <w:szCs w:val="21"/>
        </w:rPr>
        <w:t>つの</w:t>
      </w:r>
      <w:r>
        <w:rPr>
          <w:rFonts w:asciiTheme="minorEastAsia" w:hAnsiTheme="minorEastAsia"/>
          <w:szCs w:val="21"/>
        </w:rPr>
        <w:t>Ractor</w:t>
      </w:r>
      <w:r>
        <w:rPr>
          <w:rFonts w:asciiTheme="minorEastAsia" w:hAnsiTheme="minorEastAsia" w:hint="eastAsia"/>
          <w:szCs w:val="21"/>
        </w:rPr>
        <w:t>を作成する</w:t>
      </w:r>
      <w:r>
        <w:rPr>
          <w:rFonts w:asciiTheme="minorEastAsia" w:hAnsiTheme="minorEastAsia"/>
          <w:szCs w:val="21"/>
        </w:rPr>
        <w:t>(</w:t>
      </w:r>
      <w:r>
        <w:rPr>
          <w:rFonts w:asciiTheme="minorEastAsia" w:hAnsiTheme="minorEastAsia" w:hint="eastAsia"/>
          <w:szCs w:val="21"/>
        </w:rPr>
        <w:t>これを</w:t>
      </w:r>
      <w:r>
        <w:rPr>
          <w:rFonts w:asciiTheme="minorEastAsia" w:hAnsiTheme="minorEastAsia"/>
          <w:szCs w:val="21"/>
        </w:rPr>
        <w:t>Main Ractor</w:t>
      </w:r>
      <w:r>
        <w:rPr>
          <w:rFonts w:asciiTheme="minorEastAsia" w:hAnsiTheme="minorEastAsia" w:hint="eastAsia"/>
          <w:szCs w:val="21"/>
        </w:rPr>
        <w:t>と呼ぶ</w:t>
      </w:r>
      <w:r>
        <w:rPr>
          <w:rFonts w:asciiTheme="minorEastAsia" w:hAnsiTheme="minorEastAsia"/>
          <w:szCs w:val="21"/>
        </w:rPr>
        <w:t>)</w:t>
      </w:r>
      <w:r>
        <w:rPr>
          <w:rFonts w:asciiTheme="minorEastAsia" w:hAnsiTheme="minorEastAsia" w:hint="eastAsia"/>
          <w:szCs w:val="21"/>
        </w:rPr>
        <w:t>。</w:t>
      </w:r>
      <w:commentRangeEnd w:id="57"/>
      <w:r w:rsidR="0070539B">
        <w:rPr>
          <w:rStyle w:val="af3"/>
        </w:rPr>
        <w:commentReference w:id="57"/>
      </w:r>
      <w:commentRangeEnd w:id="58"/>
      <w:r w:rsidR="00D341C0">
        <w:rPr>
          <w:rStyle w:val="af3"/>
        </w:rPr>
        <w:commentReference w:id="58"/>
      </w:r>
      <w:r>
        <w:rPr>
          <w:rFonts w:asciiTheme="minorEastAsia" w:hAnsiTheme="minorEastAsia" w:hint="eastAsia"/>
          <w:szCs w:val="21"/>
        </w:rPr>
        <w:t>同一</w:t>
      </w:r>
      <w:r>
        <w:rPr>
          <w:rFonts w:asciiTheme="minorEastAsia" w:hAnsiTheme="minorEastAsia"/>
          <w:szCs w:val="21"/>
        </w:rPr>
        <w:t>Ractor</w:t>
      </w:r>
      <w:r>
        <w:rPr>
          <w:rFonts w:asciiTheme="minorEastAsia" w:hAnsiTheme="minorEastAsia" w:hint="eastAsia"/>
          <w:szCs w:val="21"/>
        </w:rPr>
        <w:t>は最低</w:t>
      </w:r>
      <w:r>
        <w:rPr>
          <w:rFonts w:asciiTheme="minorEastAsia" w:hAnsiTheme="minorEastAsia"/>
          <w:szCs w:val="21"/>
        </w:rPr>
        <w:t>1</w:t>
      </w:r>
      <w:r>
        <w:rPr>
          <w:rFonts w:asciiTheme="minorEastAsia" w:hAnsiTheme="minorEastAsia" w:hint="eastAsia"/>
          <w:szCs w:val="21"/>
        </w:rPr>
        <w:t>つのスレッドを持つ。同一</w:t>
      </w:r>
      <w:r>
        <w:rPr>
          <w:rFonts w:asciiTheme="minorEastAsia" w:hAnsiTheme="minorEastAsia"/>
          <w:szCs w:val="21"/>
        </w:rPr>
        <w:t>Ractor</w:t>
      </w:r>
      <w:r>
        <w:rPr>
          <w:rFonts w:asciiTheme="minorEastAsia" w:hAnsiTheme="minorEastAsia" w:hint="eastAsia"/>
          <w:szCs w:val="21"/>
        </w:rPr>
        <w:t>内の複数スレッドはグローバルインタープリターロックにより同時には実行されない。</w:t>
      </w:r>
    </w:p>
    <w:p w14:paraId="0F15AF40" w14:textId="484200B5" w:rsidR="00FD39D5" w:rsidRDefault="002D5642" w:rsidP="00FD39D5">
      <w:pPr>
        <w:pStyle w:val="ab"/>
        <w:numPr>
          <w:ilvl w:val="0"/>
          <w:numId w:val="8"/>
        </w:numPr>
        <w:ind w:leftChars="0"/>
        <w:rPr>
          <w:rFonts w:asciiTheme="majorEastAsia" w:eastAsiaTheme="majorEastAsia" w:hAnsiTheme="majorEastAsia"/>
          <w:sz w:val="24"/>
          <w:szCs w:val="24"/>
        </w:rPr>
      </w:pPr>
      <w:r>
        <w:rPr>
          <w:rFonts w:asciiTheme="majorEastAsia" w:eastAsiaTheme="majorEastAsia" w:hAnsiTheme="majorEastAsia" w:hint="eastAsia"/>
          <w:sz w:val="24"/>
          <w:szCs w:val="24"/>
        </w:rPr>
        <w:t>実験</w:t>
      </w:r>
    </w:p>
    <w:p w14:paraId="021F1C26" w14:textId="1B790F47" w:rsidR="00250B14" w:rsidRDefault="002D5642" w:rsidP="00D341C0">
      <w:pPr>
        <w:rPr>
          <w:rFonts w:asciiTheme="minorEastAsia" w:hAnsiTheme="minorEastAsia"/>
          <w:szCs w:val="21"/>
        </w:rPr>
      </w:pPr>
      <w:r>
        <w:rPr>
          <w:rFonts w:asciiTheme="minorEastAsia" w:hAnsiTheme="minorEastAsia" w:hint="eastAsia"/>
          <w:szCs w:val="21"/>
        </w:rPr>
        <w:t xml:space="preserve">　バブルソートを用いて</w:t>
      </w:r>
      <w:r>
        <w:rPr>
          <w:rFonts w:asciiTheme="minorEastAsia" w:hAnsiTheme="minorEastAsia"/>
          <w:szCs w:val="21"/>
        </w:rPr>
        <w:t>Ractor</w:t>
      </w:r>
      <w:r>
        <w:rPr>
          <w:rFonts w:asciiTheme="minorEastAsia" w:hAnsiTheme="minorEastAsia" w:hint="eastAsia"/>
          <w:szCs w:val="21"/>
        </w:rPr>
        <w:t>の</w:t>
      </w:r>
      <w:commentRangeStart w:id="59"/>
      <w:commentRangeStart w:id="60"/>
      <w:r>
        <w:rPr>
          <w:rFonts w:asciiTheme="minorEastAsia" w:hAnsiTheme="minorEastAsia" w:hint="eastAsia"/>
          <w:szCs w:val="21"/>
        </w:rPr>
        <w:t>実験を行った</w:t>
      </w:r>
      <w:commentRangeEnd w:id="59"/>
      <w:r w:rsidR="0070539B">
        <w:rPr>
          <w:rStyle w:val="af3"/>
        </w:rPr>
        <w:commentReference w:id="59"/>
      </w:r>
      <w:commentRangeEnd w:id="60"/>
      <w:r w:rsidR="002F401D">
        <w:rPr>
          <w:rStyle w:val="af3"/>
        </w:rPr>
        <w:commentReference w:id="60"/>
      </w:r>
      <w:r>
        <w:rPr>
          <w:rFonts w:asciiTheme="minorEastAsia" w:hAnsiTheme="minorEastAsia" w:hint="eastAsia"/>
          <w:szCs w:val="21"/>
        </w:rPr>
        <w:t>。</w:t>
      </w:r>
      <w:ins w:id="61" w:author="KAI YANAGISAWA" w:date="2024-07-31T02:08:00Z" w16du:dateUtc="2024-07-30T17:08:00Z">
        <w:r w:rsidR="009309F0">
          <w:rPr>
            <w:rFonts w:asciiTheme="minorEastAsia" w:hAnsiTheme="minorEastAsia" w:hint="eastAsia"/>
            <w:szCs w:val="21"/>
          </w:rPr>
          <w:t>これは、</w:t>
        </w:r>
      </w:ins>
      <w:ins w:id="62" w:author="KAI YANAGISAWA" w:date="2024-07-31T02:09:00Z" w16du:dateUtc="2024-07-30T17:09:00Z">
        <w:r w:rsidR="00DD1B65">
          <w:rPr>
            <w:rFonts w:asciiTheme="minorEastAsia" w:hAnsiTheme="minorEastAsia"/>
            <w:szCs w:val="21"/>
          </w:rPr>
          <w:t>Rubocop</w:t>
        </w:r>
        <w:r w:rsidR="00DD1B65">
          <w:rPr>
            <w:rFonts w:asciiTheme="minorEastAsia" w:hAnsiTheme="minorEastAsia" w:hint="eastAsia"/>
            <w:szCs w:val="21"/>
          </w:rPr>
          <w:t>による</w:t>
        </w:r>
      </w:ins>
      <w:ins w:id="63" w:author="KAI YANAGISAWA" w:date="2024-07-31T02:14:00Z" w16du:dateUtc="2024-07-30T17:14:00Z">
        <w:r w:rsidR="00DD1B65">
          <w:rPr>
            <w:rFonts w:asciiTheme="minorEastAsia" w:hAnsiTheme="minorEastAsia"/>
            <w:szCs w:val="21"/>
          </w:rPr>
          <w:t>Ractor</w:t>
        </w:r>
        <w:r w:rsidR="00DD1B65">
          <w:rPr>
            <w:rFonts w:asciiTheme="minorEastAsia" w:hAnsiTheme="minorEastAsia" w:hint="eastAsia"/>
            <w:szCs w:val="21"/>
          </w:rPr>
          <w:t>で記述された</w:t>
        </w:r>
        <w:r w:rsidR="00DD1B65">
          <w:rPr>
            <w:rFonts w:asciiTheme="minorEastAsia" w:hAnsiTheme="minorEastAsia"/>
            <w:szCs w:val="21"/>
          </w:rPr>
          <w:t>Ruby</w:t>
        </w:r>
        <w:r w:rsidR="00DD1B65">
          <w:rPr>
            <w:rFonts w:asciiTheme="minorEastAsia" w:hAnsiTheme="minorEastAsia" w:hint="eastAsia"/>
            <w:szCs w:val="21"/>
          </w:rPr>
          <w:t>の</w:t>
        </w:r>
      </w:ins>
      <w:ins w:id="64" w:author="KAI YANAGISAWA" w:date="2024-07-31T02:15:00Z" w16du:dateUtc="2024-07-30T17:15:00Z">
        <w:r w:rsidR="00DD1B65">
          <w:rPr>
            <w:rFonts w:asciiTheme="minorEastAsia" w:hAnsiTheme="minorEastAsia" w:hint="eastAsia"/>
            <w:szCs w:val="21"/>
          </w:rPr>
          <w:t>並列処理</w:t>
        </w:r>
      </w:ins>
      <w:ins w:id="65" w:author="KAI YANAGISAWA" w:date="2024-07-31T02:56:00Z" w16du:dateUtc="2024-07-30T17:56:00Z">
        <w:r w:rsidR="00E518B6">
          <w:rPr>
            <w:rFonts w:asciiTheme="minorEastAsia" w:hAnsiTheme="minorEastAsia" w:hint="eastAsia"/>
            <w:szCs w:val="21"/>
          </w:rPr>
          <w:t>への</w:t>
        </w:r>
        <w:r w:rsidR="000D11BA">
          <w:rPr>
            <w:rFonts w:asciiTheme="minorEastAsia" w:hAnsiTheme="minorEastAsia" w:hint="eastAsia"/>
            <w:szCs w:val="21"/>
          </w:rPr>
          <w:t>指摘事項を明確にするためである。</w:t>
        </w:r>
      </w:ins>
      <w:r w:rsidR="00250B14">
        <w:rPr>
          <w:rFonts w:asciiTheme="minorEastAsia" w:hAnsiTheme="minorEastAsia" w:hint="eastAsia"/>
          <w:szCs w:val="21"/>
        </w:rPr>
        <w:t>実験は</w:t>
      </w:r>
      <w:r w:rsidR="006C7D15">
        <w:rPr>
          <w:rFonts w:asciiTheme="minorEastAsia" w:hAnsiTheme="minorEastAsia"/>
          <w:szCs w:val="21"/>
        </w:rPr>
        <w:t>Apple M1</w:t>
      </w:r>
      <w:r w:rsidR="006C7D15">
        <w:rPr>
          <w:rFonts w:asciiTheme="minorEastAsia" w:hAnsiTheme="minorEastAsia" w:hint="eastAsia"/>
          <w:szCs w:val="21"/>
        </w:rPr>
        <w:t>チップ搭載の</w:t>
      </w:r>
      <w:r w:rsidR="006C7D15">
        <w:rPr>
          <w:rFonts w:asciiTheme="minorEastAsia" w:hAnsiTheme="minorEastAsia"/>
          <w:szCs w:val="21"/>
        </w:rPr>
        <w:t>MacBook Air(8</w:t>
      </w:r>
      <w:r w:rsidR="006C7D15">
        <w:rPr>
          <w:rFonts w:asciiTheme="minorEastAsia" w:hAnsiTheme="minorEastAsia" w:hint="eastAsia"/>
          <w:szCs w:val="21"/>
        </w:rPr>
        <w:t>コア</w:t>
      </w:r>
      <w:r w:rsidR="006C7D15">
        <w:rPr>
          <w:rFonts w:asciiTheme="minorEastAsia" w:hAnsiTheme="minorEastAsia"/>
          <w:szCs w:val="21"/>
        </w:rPr>
        <w:t>CPU</w:t>
      </w:r>
      <w:r w:rsidR="006C7D15">
        <w:rPr>
          <w:rFonts w:asciiTheme="minorEastAsia" w:hAnsiTheme="minorEastAsia" w:hint="eastAsia"/>
          <w:szCs w:val="21"/>
        </w:rPr>
        <w:t>、</w:t>
      </w:r>
      <w:r w:rsidR="006C7D15">
        <w:rPr>
          <w:rFonts w:asciiTheme="minorEastAsia" w:hAnsiTheme="minorEastAsia"/>
          <w:szCs w:val="21"/>
        </w:rPr>
        <w:t xml:space="preserve"> macOS Sonoma 14.5)</w:t>
      </w:r>
      <w:r w:rsidR="009244DB">
        <w:rPr>
          <w:rFonts w:asciiTheme="minorEastAsia" w:hAnsiTheme="minorEastAsia" w:hint="eastAsia"/>
          <w:szCs w:val="21"/>
        </w:rPr>
        <w:t>上の</w:t>
      </w:r>
      <w:r w:rsidR="00250B14">
        <w:rPr>
          <w:rFonts w:asciiTheme="minorEastAsia" w:hAnsiTheme="minorEastAsia"/>
          <w:szCs w:val="21"/>
        </w:rPr>
        <w:t>Ruby3.3.4</w:t>
      </w:r>
      <w:r w:rsidR="00250B14">
        <w:rPr>
          <w:rFonts w:asciiTheme="minorEastAsia" w:hAnsiTheme="minorEastAsia" w:hint="eastAsia"/>
          <w:szCs w:val="21"/>
        </w:rPr>
        <w:t>で実行させた。</w:t>
      </w:r>
    </w:p>
    <w:p w14:paraId="4117252A" w14:textId="100611C9" w:rsidR="002E76CB" w:rsidRPr="002E76CB" w:rsidRDefault="00BB011B" w:rsidP="002E76CB">
      <w:pPr>
        <w:pStyle w:val="ab"/>
        <w:numPr>
          <w:ilvl w:val="1"/>
          <w:numId w:val="8"/>
        </w:numPr>
        <w:ind w:leftChars="0"/>
        <w:rPr>
          <w:rFonts w:asciiTheme="majorEastAsia" w:eastAsiaTheme="majorEastAsia" w:hAnsiTheme="majorEastAsia"/>
          <w:sz w:val="24"/>
          <w:szCs w:val="24"/>
        </w:rPr>
      </w:pPr>
      <w:r>
        <w:rPr>
          <w:rFonts w:asciiTheme="majorEastAsia" w:eastAsiaTheme="majorEastAsia" w:hAnsiTheme="majorEastAsia" w:hint="eastAsia"/>
          <w:sz w:val="24"/>
          <w:szCs w:val="24"/>
        </w:rPr>
        <w:t>方法</w:t>
      </w:r>
    </w:p>
    <w:p w14:paraId="6C637734" w14:textId="5F96E984" w:rsidR="00BB011B" w:rsidRDefault="00250B14" w:rsidP="002D5642">
      <w:pPr>
        <w:rPr>
          <w:rFonts w:asciiTheme="minorEastAsia" w:hAnsiTheme="minorEastAsia"/>
          <w:szCs w:val="21"/>
        </w:rPr>
      </w:pPr>
      <w:r>
        <w:rPr>
          <w:rFonts w:asciiTheme="minorEastAsia" w:hAnsiTheme="minorEastAsia" w:hint="eastAsia"/>
          <w:szCs w:val="21"/>
        </w:rPr>
        <w:t xml:space="preserve">　バブルソートの並列化の方法について</w:t>
      </w:r>
      <w:r w:rsidR="00543B33">
        <w:rPr>
          <w:rFonts w:asciiTheme="minorEastAsia" w:hAnsiTheme="minorEastAsia" w:hint="eastAsia"/>
          <w:szCs w:val="21"/>
        </w:rPr>
        <w:t>は次</w:t>
      </w:r>
      <w:r>
        <w:rPr>
          <w:rFonts w:asciiTheme="minorEastAsia" w:hAnsiTheme="minorEastAsia" w:hint="eastAsia"/>
          <w:szCs w:val="21"/>
        </w:rPr>
        <w:t>に示す</w:t>
      </w:r>
      <w:r w:rsidR="00543B33">
        <w:rPr>
          <w:rFonts w:asciiTheme="minorEastAsia" w:hAnsiTheme="minorEastAsia"/>
          <w:szCs w:val="21"/>
        </w:rPr>
        <w:t>(</w:t>
      </w:r>
      <w:r w:rsidR="00543B33">
        <w:rPr>
          <w:rFonts w:asciiTheme="minorEastAsia" w:hAnsiTheme="minorEastAsia" w:hint="eastAsia"/>
          <w:szCs w:val="21"/>
        </w:rPr>
        <w:t>図</w:t>
      </w:r>
      <w:r w:rsidR="002E76CB">
        <w:rPr>
          <w:rFonts w:asciiTheme="minorEastAsia" w:hAnsiTheme="minorEastAsia"/>
          <w:szCs w:val="21"/>
        </w:rPr>
        <w:t>2</w:t>
      </w:r>
      <w:r w:rsidR="00543B33">
        <w:rPr>
          <w:rFonts w:asciiTheme="minorEastAsia" w:hAnsiTheme="minorEastAsia" w:hint="eastAsia"/>
          <w:szCs w:val="21"/>
        </w:rPr>
        <w:t>参照</w:t>
      </w:r>
      <w:r w:rsidR="00543B33">
        <w:rPr>
          <w:rFonts w:asciiTheme="minorEastAsia" w:hAnsiTheme="minorEastAsia"/>
          <w:szCs w:val="21"/>
        </w:rPr>
        <w:t>)</w:t>
      </w:r>
      <w:r>
        <w:rPr>
          <w:rFonts w:asciiTheme="minorEastAsia" w:hAnsiTheme="minorEastAsia" w:hint="eastAsia"/>
          <w:szCs w:val="21"/>
        </w:rPr>
        <w:t>。整数の乱数を指定の数だけ生成し、配列に格納する。</w:t>
      </w:r>
    </w:p>
    <w:p w14:paraId="0FDF7AEB" w14:textId="77777777" w:rsidR="002E76CB" w:rsidRDefault="002E76CB" w:rsidP="002E76CB">
      <w:pPr>
        <w:jc w:val="center"/>
        <w:rPr>
          <w:rFonts w:asciiTheme="minorEastAsia" w:hAnsiTheme="minorEastAsia"/>
          <w:szCs w:val="21"/>
        </w:rPr>
      </w:pPr>
      <w:r>
        <w:rPr>
          <w:rFonts w:asciiTheme="minorEastAsia" w:hAnsiTheme="minorEastAsia"/>
          <w:noProof/>
          <w:szCs w:val="21"/>
        </w:rPr>
        <w:drawing>
          <wp:inline distT="0" distB="0" distL="0" distR="0" wp14:anchorId="1305150F" wp14:editId="45058CE2">
            <wp:extent cx="2185426" cy="892455"/>
            <wp:effectExtent l="0" t="0" r="0" b="0"/>
            <wp:docPr id="1462986155" name="図 4"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86155" name="図 4" descr="ダイアグラム&#10;&#10;中程度の精度で自動的に生成された説明"/>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22277" cy="948341"/>
                    </a:xfrm>
                    <a:prstGeom prst="rect">
                      <a:avLst/>
                    </a:prstGeom>
                  </pic:spPr>
                </pic:pic>
              </a:graphicData>
            </a:graphic>
          </wp:inline>
        </w:drawing>
      </w:r>
    </w:p>
    <w:p w14:paraId="7C101416" w14:textId="3696793B" w:rsidR="002E76CB" w:rsidRPr="00594E82" w:rsidRDefault="002E76CB" w:rsidP="00594E82">
      <w:pPr>
        <w:adjustRightInd w:val="0"/>
        <w:snapToGrid w:val="0"/>
        <w:jc w:val="center"/>
        <w:rPr>
          <w:rFonts w:asciiTheme="minorEastAsia" w:hAnsiTheme="minorEastAsia"/>
          <w:sz w:val="20"/>
          <w:szCs w:val="20"/>
        </w:rPr>
      </w:pPr>
      <w:r w:rsidRPr="00594E82">
        <w:rPr>
          <w:rFonts w:asciiTheme="minorEastAsia" w:hAnsiTheme="minorEastAsia" w:hint="eastAsia"/>
          <w:sz w:val="20"/>
          <w:szCs w:val="20"/>
        </w:rPr>
        <w:t>図</w:t>
      </w:r>
      <w:r w:rsidRPr="00594E82">
        <w:rPr>
          <w:rFonts w:asciiTheme="minorEastAsia" w:hAnsiTheme="minorEastAsia"/>
          <w:sz w:val="20"/>
          <w:szCs w:val="20"/>
        </w:rPr>
        <w:t>2</w:t>
      </w:r>
      <w:r w:rsidR="0019680D">
        <w:rPr>
          <w:rFonts w:asciiTheme="minorEastAsia" w:hAnsiTheme="minorEastAsia"/>
          <w:sz w:val="20"/>
          <w:szCs w:val="20"/>
        </w:rPr>
        <w:t xml:space="preserve">: </w:t>
      </w:r>
      <w:r w:rsidRPr="00594E82">
        <w:rPr>
          <w:rFonts w:asciiTheme="minorEastAsia" w:hAnsiTheme="minorEastAsia" w:hint="eastAsia"/>
          <w:sz w:val="20"/>
          <w:szCs w:val="20"/>
        </w:rPr>
        <w:t>バブルソートの並列化</w:t>
      </w:r>
    </w:p>
    <w:p w14:paraId="394B91CA" w14:textId="1E851223" w:rsidR="00BB011B" w:rsidRDefault="00BB011B" w:rsidP="002D5642">
      <w:pPr>
        <w:rPr>
          <w:rFonts w:asciiTheme="minorEastAsia" w:hAnsiTheme="minorEastAsia"/>
          <w:szCs w:val="21"/>
        </w:rPr>
      </w:pPr>
      <w:r>
        <w:rPr>
          <w:rFonts w:asciiTheme="minorEastAsia" w:hAnsiTheme="minorEastAsia" w:hint="eastAsia"/>
          <w:szCs w:val="21"/>
        </w:rPr>
        <w:t xml:space="preserve">　</w:t>
      </w:r>
      <w:r w:rsidR="00250B14">
        <w:rPr>
          <w:rFonts w:asciiTheme="minorEastAsia" w:hAnsiTheme="minorEastAsia" w:hint="eastAsia"/>
          <w:szCs w:val="21"/>
        </w:rPr>
        <w:t>配列要素の中央値を基準に</w:t>
      </w:r>
      <w:r>
        <w:rPr>
          <w:rFonts w:asciiTheme="minorEastAsia" w:hAnsiTheme="minorEastAsia" w:hint="eastAsia"/>
          <w:szCs w:val="21"/>
        </w:rPr>
        <w:t>次の手順に従い2つに分割する。配列の左端から右に向かって、中央値以上の値を探し、右端から左に向かって中央値未満の値を探索する。見つけた</w:t>
      </w:r>
      <w:r>
        <w:rPr>
          <w:rFonts w:asciiTheme="minorEastAsia" w:hAnsiTheme="minorEastAsia"/>
          <w:szCs w:val="21"/>
        </w:rPr>
        <w:t>2</w:t>
      </w:r>
      <w:r>
        <w:rPr>
          <w:rFonts w:asciiTheme="minorEastAsia" w:hAnsiTheme="minorEastAsia" w:hint="eastAsia"/>
          <w:szCs w:val="21"/>
        </w:rPr>
        <w:t>つの値を交換し、これにより、中</w:t>
      </w:r>
      <w:r>
        <w:rPr>
          <w:rFonts w:asciiTheme="minorEastAsia" w:hAnsiTheme="minorEastAsia" w:hint="eastAsia"/>
          <w:szCs w:val="21"/>
        </w:rPr>
        <w:lastRenderedPageBreak/>
        <w:t>央値未満の値が左側に、中央値以上の値が右側に移動する。この操作を左右からの探索が衝突するまで繰り返す。</w:t>
      </w:r>
    </w:p>
    <w:p w14:paraId="03585378" w14:textId="6E86D1A5" w:rsidR="0056085C" w:rsidRDefault="00BB011B" w:rsidP="00BB011B">
      <w:pPr>
        <w:rPr>
          <w:rFonts w:asciiTheme="minorEastAsia" w:hAnsiTheme="minorEastAsia"/>
          <w:szCs w:val="21"/>
        </w:rPr>
      </w:pPr>
      <w:r>
        <w:rPr>
          <w:rFonts w:asciiTheme="minorEastAsia" w:hAnsiTheme="minorEastAsia" w:hint="eastAsia"/>
          <w:szCs w:val="21"/>
        </w:rPr>
        <w:t xml:space="preserve">　</w:t>
      </w:r>
      <w:commentRangeStart w:id="66"/>
      <w:commentRangeStart w:id="67"/>
      <w:r>
        <w:rPr>
          <w:rFonts w:asciiTheme="minorEastAsia" w:hAnsiTheme="minorEastAsia"/>
          <w:szCs w:val="21"/>
        </w:rPr>
        <w:t>2</w:t>
      </w:r>
      <w:r>
        <w:rPr>
          <w:rFonts w:asciiTheme="minorEastAsia" w:hAnsiTheme="minorEastAsia" w:hint="eastAsia"/>
          <w:szCs w:val="21"/>
        </w:rPr>
        <w:t>つの</w:t>
      </w:r>
      <w:r>
        <w:rPr>
          <w:rFonts w:asciiTheme="minorEastAsia" w:hAnsiTheme="minorEastAsia"/>
          <w:szCs w:val="21"/>
        </w:rPr>
        <w:t>Ractor</w:t>
      </w:r>
      <w:r>
        <w:rPr>
          <w:rFonts w:asciiTheme="minorEastAsia" w:hAnsiTheme="minorEastAsia" w:hint="eastAsia"/>
          <w:szCs w:val="21"/>
        </w:rPr>
        <w:t>を生成し、各</w:t>
      </w:r>
      <w:r>
        <w:rPr>
          <w:rFonts w:asciiTheme="minorEastAsia" w:hAnsiTheme="minorEastAsia"/>
          <w:szCs w:val="21"/>
        </w:rPr>
        <w:t>Ractor</w:t>
      </w:r>
      <w:r>
        <w:rPr>
          <w:rFonts w:asciiTheme="minorEastAsia" w:hAnsiTheme="minorEastAsia" w:hint="eastAsia"/>
          <w:szCs w:val="21"/>
        </w:rPr>
        <w:t>に</w:t>
      </w:r>
      <w:r w:rsidR="0056085C">
        <w:rPr>
          <w:rFonts w:asciiTheme="minorEastAsia" w:hAnsiTheme="minorEastAsia" w:hint="eastAsia"/>
          <w:szCs w:val="21"/>
        </w:rPr>
        <w:t>分割された部分配列を送信する。その後、各</w:t>
      </w:r>
      <w:r w:rsidR="0056085C">
        <w:rPr>
          <w:rFonts w:asciiTheme="minorEastAsia" w:hAnsiTheme="minorEastAsia"/>
          <w:szCs w:val="21"/>
        </w:rPr>
        <w:t>Ractor</w:t>
      </w:r>
      <w:r w:rsidR="0056085C">
        <w:rPr>
          <w:rFonts w:asciiTheme="minorEastAsia" w:hAnsiTheme="minorEastAsia" w:hint="eastAsia"/>
          <w:szCs w:val="21"/>
        </w:rPr>
        <w:t>で昇順にバブルソートを実施する。各</w:t>
      </w:r>
      <w:r w:rsidR="0056085C">
        <w:rPr>
          <w:rFonts w:asciiTheme="minorEastAsia" w:hAnsiTheme="minorEastAsia"/>
          <w:szCs w:val="21"/>
        </w:rPr>
        <w:t>Ractor</w:t>
      </w:r>
      <w:r w:rsidR="0056085C">
        <w:rPr>
          <w:rFonts w:asciiTheme="minorEastAsia" w:hAnsiTheme="minorEastAsia" w:hint="eastAsia"/>
          <w:szCs w:val="21"/>
        </w:rPr>
        <w:t>からソートされた配列を受け取り、それらを結合する。</w:t>
      </w:r>
      <w:commentRangeEnd w:id="66"/>
      <w:r w:rsidR="006578A5">
        <w:rPr>
          <w:rStyle w:val="af3"/>
        </w:rPr>
        <w:commentReference w:id="66"/>
      </w:r>
      <w:commentRangeEnd w:id="67"/>
      <w:r w:rsidR="002F401D">
        <w:rPr>
          <w:rStyle w:val="af3"/>
        </w:rPr>
        <w:commentReference w:id="67"/>
      </w:r>
    </w:p>
    <w:p w14:paraId="50F18388" w14:textId="40F4535A" w:rsidR="0056085C" w:rsidRPr="002E76CB" w:rsidRDefault="002E76CB" w:rsidP="002E76CB">
      <w:pPr>
        <w:pStyle w:val="ab"/>
        <w:numPr>
          <w:ilvl w:val="1"/>
          <w:numId w:val="8"/>
        </w:numPr>
        <w:ind w:leftChars="0"/>
        <w:rPr>
          <w:rFonts w:asciiTheme="majorEastAsia" w:eastAsiaTheme="majorEastAsia" w:hAnsiTheme="majorEastAsia"/>
          <w:sz w:val="24"/>
          <w:szCs w:val="24"/>
        </w:rPr>
      </w:pPr>
      <w:r w:rsidRPr="002E76CB">
        <w:rPr>
          <w:rFonts w:asciiTheme="majorEastAsia" w:eastAsiaTheme="majorEastAsia" w:hAnsiTheme="majorEastAsia" w:hint="eastAsia"/>
          <w:sz w:val="24"/>
          <w:szCs w:val="24"/>
        </w:rPr>
        <w:t>結果と考察</w:t>
      </w:r>
    </w:p>
    <w:p w14:paraId="0BE346F4" w14:textId="6478EF67" w:rsidR="00A46353" w:rsidRDefault="00793DBE" w:rsidP="009244DB">
      <w:pPr>
        <w:rPr>
          <w:ins w:id="68" w:author="KAI YANAGISAWA" w:date="2024-07-31T01:34:00Z" w16du:dateUtc="2024-07-30T16:34:00Z"/>
          <w:rFonts w:asciiTheme="minorEastAsia" w:hAnsiTheme="minorEastAsia"/>
          <w:szCs w:val="21"/>
        </w:rPr>
      </w:pPr>
      <w:r>
        <w:rPr>
          <w:rFonts w:asciiTheme="minorEastAsia" w:hAnsiTheme="minorEastAsia" w:hint="eastAsia"/>
          <w:szCs w:val="21"/>
        </w:rPr>
        <w:t xml:space="preserve">　</w:t>
      </w:r>
      <w:r w:rsidR="001F2FE0">
        <w:rPr>
          <w:rFonts w:asciiTheme="minorEastAsia" w:hAnsiTheme="minorEastAsia" w:hint="eastAsia"/>
          <w:szCs w:val="21"/>
        </w:rPr>
        <w:t>実行時間を</w:t>
      </w:r>
      <w:r w:rsidR="001A7C55">
        <w:rPr>
          <w:rFonts w:asciiTheme="minorEastAsia" w:hAnsiTheme="minorEastAsia" w:hint="eastAsia"/>
          <w:szCs w:val="21"/>
        </w:rPr>
        <w:t>測定した結果について、</w:t>
      </w:r>
      <w:r w:rsidR="00A46353">
        <w:rPr>
          <w:rFonts w:asciiTheme="minorEastAsia" w:hAnsiTheme="minorEastAsia" w:hint="eastAsia"/>
          <w:szCs w:val="21"/>
        </w:rPr>
        <w:t>表</w:t>
      </w:r>
      <w:r w:rsidR="00A46353">
        <w:rPr>
          <w:rFonts w:asciiTheme="minorEastAsia" w:hAnsiTheme="minorEastAsia"/>
          <w:szCs w:val="21"/>
        </w:rPr>
        <w:t>1</w:t>
      </w:r>
      <w:r w:rsidR="001A7C55">
        <w:rPr>
          <w:rFonts w:asciiTheme="minorEastAsia" w:hAnsiTheme="minorEastAsia" w:hint="eastAsia"/>
          <w:szCs w:val="21"/>
        </w:rPr>
        <w:t>に示す。</w:t>
      </w:r>
      <w:r w:rsidR="001F2FE0">
        <w:rPr>
          <w:rFonts w:asciiTheme="minorEastAsia" w:hAnsiTheme="minorEastAsia"/>
          <w:szCs w:val="21"/>
        </w:rPr>
        <w:t>Ruby</w:t>
      </w:r>
      <w:r w:rsidR="001F2FE0">
        <w:rPr>
          <w:rFonts w:asciiTheme="minorEastAsia" w:hAnsiTheme="minorEastAsia" w:hint="eastAsia"/>
          <w:szCs w:val="21"/>
        </w:rPr>
        <w:t>のみの記述による逐次実行、</w:t>
      </w:r>
      <w:r w:rsidR="001F2FE0">
        <w:rPr>
          <w:rFonts w:asciiTheme="minorEastAsia" w:hAnsiTheme="minorEastAsia"/>
          <w:szCs w:val="21"/>
        </w:rPr>
        <w:t>Ractor</w:t>
      </w:r>
      <w:r w:rsidR="001F2FE0">
        <w:rPr>
          <w:rFonts w:asciiTheme="minorEastAsia" w:hAnsiTheme="minorEastAsia" w:hint="eastAsia"/>
          <w:szCs w:val="21"/>
        </w:rPr>
        <w:t>を</w:t>
      </w:r>
      <w:r w:rsidR="001F2FE0">
        <w:rPr>
          <w:rFonts w:asciiTheme="minorEastAsia" w:hAnsiTheme="minorEastAsia"/>
          <w:szCs w:val="21"/>
        </w:rPr>
        <w:t>1</w:t>
      </w:r>
      <w:r w:rsidR="001F2FE0">
        <w:rPr>
          <w:rFonts w:asciiTheme="minorEastAsia" w:hAnsiTheme="minorEastAsia" w:hint="eastAsia"/>
          <w:szCs w:val="21"/>
        </w:rPr>
        <w:t>つ生成し逐次実行行った場合、そして、</w:t>
      </w:r>
      <w:r w:rsidR="001F2FE0">
        <w:rPr>
          <w:rFonts w:asciiTheme="minorEastAsia" w:hAnsiTheme="minorEastAsia"/>
          <w:szCs w:val="21"/>
        </w:rPr>
        <w:t>Ractor</w:t>
      </w:r>
      <w:r w:rsidR="001F2FE0">
        <w:rPr>
          <w:rFonts w:asciiTheme="minorEastAsia" w:hAnsiTheme="minorEastAsia" w:hint="eastAsia"/>
          <w:szCs w:val="21"/>
        </w:rPr>
        <w:t>を</w:t>
      </w:r>
      <w:r w:rsidR="001F2FE0">
        <w:rPr>
          <w:rFonts w:asciiTheme="minorEastAsia" w:hAnsiTheme="minorEastAsia"/>
          <w:szCs w:val="21"/>
        </w:rPr>
        <w:t>2</w:t>
      </w:r>
      <w:r w:rsidR="001F2FE0">
        <w:rPr>
          <w:rFonts w:asciiTheme="minorEastAsia" w:hAnsiTheme="minorEastAsia" w:hint="eastAsia"/>
          <w:szCs w:val="21"/>
        </w:rPr>
        <w:t>つ生成し、前項の方法で並列実行した</w:t>
      </w:r>
      <w:r w:rsidR="001F2FE0">
        <w:rPr>
          <w:rFonts w:asciiTheme="minorEastAsia" w:hAnsiTheme="minorEastAsia"/>
          <w:szCs w:val="21"/>
        </w:rPr>
        <w:t>3</w:t>
      </w:r>
      <w:r w:rsidR="001F2FE0">
        <w:rPr>
          <w:rFonts w:asciiTheme="minorEastAsia" w:hAnsiTheme="minorEastAsia" w:hint="eastAsia"/>
          <w:szCs w:val="21"/>
        </w:rPr>
        <w:t>種類の実行時間の結果である。</w:t>
      </w:r>
    </w:p>
    <w:p w14:paraId="1614FD40" w14:textId="77777777" w:rsidR="00933563" w:rsidRPr="00594E82" w:rsidDel="00933563" w:rsidRDefault="00933563" w:rsidP="00933563">
      <w:pPr>
        <w:adjustRightInd w:val="0"/>
        <w:snapToGrid w:val="0"/>
        <w:jc w:val="center"/>
        <w:rPr>
          <w:del w:id="69" w:author="KAI YANAGISAWA" w:date="2024-07-31T01:35:00Z" w16du:dateUtc="2024-07-30T16:35:00Z"/>
          <w:moveTo w:id="70" w:author="KAI YANAGISAWA" w:date="2024-07-31T01:35:00Z" w16du:dateUtc="2024-07-30T16:35:00Z"/>
          <w:rFonts w:asciiTheme="minorEastAsia" w:hAnsiTheme="minorEastAsia"/>
          <w:sz w:val="20"/>
          <w:szCs w:val="20"/>
        </w:rPr>
      </w:pPr>
      <w:moveToRangeStart w:id="71" w:author="KAI YANAGISAWA" w:date="2024-07-31T01:35:00Z" w:name="move173282121"/>
      <w:commentRangeStart w:id="72"/>
      <w:commentRangeStart w:id="73"/>
      <w:moveTo w:id="74" w:author="KAI YANAGISAWA" w:date="2024-07-31T01:35:00Z" w16du:dateUtc="2024-07-30T16:35:00Z">
        <w:r w:rsidRPr="00594E82">
          <w:rPr>
            <w:rFonts w:asciiTheme="minorEastAsia" w:hAnsiTheme="minorEastAsia" w:hint="eastAsia"/>
            <w:sz w:val="20"/>
            <w:szCs w:val="20"/>
          </w:rPr>
          <w:t>表</w:t>
        </w:r>
        <w:r w:rsidRPr="00594E82">
          <w:rPr>
            <w:rFonts w:asciiTheme="minorEastAsia" w:hAnsiTheme="minorEastAsia"/>
            <w:sz w:val="20"/>
            <w:szCs w:val="20"/>
          </w:rPr>
          <w:t>1: 3</w:t>
        </w:r>
        <w:r w:rsidRPr="00594E82">
          <w:rPr>
            <w:rFonts w:asciiTheme="minorEastAsia" w:hAnsiTheme="minorEastAsia" w:hint="eastAsia"/>
            <w:sz w:val="20"/>
            <w:szCs w:val="20"/>
          </w:rPr>
          <w:t>種類の実行時間の結果</w:t>
        </w:r>
        <w:commentRangeEnd w:id="72"/>
        <w:r>
          <w:rPr>
            <w:rStyle w:val="af3"/>
          </w:rPr>
          <w:commentReference w:id="72"/>
        </w:r>
      </w:moveTo>
      <w:commentRangeEnd w:id="73"/>
      <w:r w:rsidR="000D11BA">
        <w:rPr>
          <w:rStyle w:val="af3"/>
        </w:rPr>
        <w:commentReference w:id="73"/>
      </w:r>
    </w:p>
    <w:moveToRangeEnd w:id="71"/>
    <w:p w14:paraId="4707007F" w14:textId="77777777" w:rsidR="00933563" w:rsidRPr="00933563" w:rsidRDefault="00933563" w:rsidP="00933563">
      <w:pPr>
        <w:adjustRightInd w:val="0"/>
        <w:snapToGrid w:val="0"/>
        <w:jc w:val="center"/>
        <w:rPr>
          <w:rFonts w:asciiTheme="minorEastAsia" w:hAnsiTheme="minorEastAsia"/>
          <w:szCs w:val="21"/>
        </w:rPr>
        <w:pPrChange w:id="75" w:author="KAI YANAGISAWA" w:date="2024-07-31T01:35:00Z" w16du:dateUtc="2024-07-30T16:35:00Z">
          <w:pPr/>
        </w:pPrChange>
      </w:pPr>
    </w:p>
    <w:p w14:paraId="15B6E6C8" w14:textId="162596D2" w:rsidR="009244DB" w:rsidRDefault="006C1E82" w:rsidP="00A46353">
      <w:pPr>
        <w:jc w:val="center"/>
        <w:rPr>
          <w:rFonts w:asciiTheme="minorEastAsia" w:hAnsiTheme="minorEastAsia"/>
          <w:szCs w:val="21"/>
        </w:rPr>
      </w:pPr>
      <w:ins w:id="76" w:author="KAI YANAGISAWA" w:date="2024-07-31T05:23:00Z" w16du:dateUtc="2024-07-30T20:23:00Z">
        <w:r>
          <w:rPr>
            <w:rFonts w:asciiTheme="minorEastAsia" w:hAnsiTheme="minorEastAsia"/>
            <w:noProof/>
            <w:szCs w:val="21"/>
          </w:rPr>
          <w:drawing>
            <wp:inline distT="0" distB="0" distL="0" distR="0" wp14:anchorId="3B17C291" wp14:editId="1BBA61F6">
              <wp:extent cx="3187700" cy="1249680"/>
              <wp:effectExtent l="0" t="0" r="0" b="0"/>
              <wp:docPr id="46884216" name="図 3"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4216" name="図 3" descr="テーブル&#10;&#10;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3196261" cy="1253036"/>
                      </a:xfrm>
                      <a:prstGeom prst="rect">
                        <a:avLst/>
                      </a:prstGeom>
                    </pic:spPr>
                  </pic:pic>
                </a:graphicData>
              </a:graphic>
            </wp:inline>
          </w:drawing>
        </w:r>
      </w:ins>
      <w:del w:id="77" w:author="KAI YANAGISAWA" w:date="2024-07-31T05:23:00Z" w16du:dateUtc="2024-07-30T20:23:00Z">
        <w:r w:rsidR="000043BE" w:rsidDel="006C1E82">
          <w:rPr>
            <w:rFonts w:asciiTheme="minorEastAsia" w:hAnsiTheme="minorEastAsia"/>
            <w:noProof/>
            <w:szCs w:val="21"/>
          </w:rPr>
          <w:drawing>
            <wp:inline distT="0" distB="0" distL="0" distR="0" wp14:anchorId="17D82044" wp14:editId="0324A50B">
              <wp:extent cx="2918663" cy="1136650"/>
              <wp:effectExtent l="0" t="0" r="2540" b="0"/>
              <wp:docPr id="1718641605" name="図 3"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41605" name="図 3" descr="テーブル&#10;&#10;自動的に生成された説明"/>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11797" cy="1172920"/>
                      </a:xfrm>
                      <a:prstGeom prst="rect">
                        <a:avLst/>
                      </a:prstGeom>
                    </pic:spPr>
                  </pic:pic>
                </a:graphicData>
              </a:graphic>
            </wp:inline>
          </w:drawing>
        </w:r>
      </w:del>
    </w:p>
    <w:p w14:paraId="79635C20" w14:textId="4554CBC8" w:rsidR="00A46353" w:rsidRPr="00594E82" w:rsidDel="00933563" w:rsidRDefault="00A46353" w:rsidP="00594E82">
      <w:pPr>
        <w:adjustRightInd w:val="0"/>
        <w:snapToGrid w:val="0"/>
        <w:jc w:val="center"/>
        <w:rPr>
          <w:moveFrom w:id="78" w:author="KAI YANAGISAWA" w:date="2024-07-31T01:35:00Z" w16du:dateUtc="2024-07-30T16:35:00Z"/>
          <w:rFonts w:asciiTheme="minorEastAsia" w:hAnsiTheme="minorEastAsia"/>
          <w:sz w:val="20"/>
          <w:szCs w:val="20"/>
        </w:rPr>
      </w:pPr>
      <w:moveFromRangeStart w:id="79" w:author="KAI YANAGISAWA" w:date="2024-07-31T01:35:00Z" w:name="move173282121"/>
      <w:commentRangeStart w:id="80"/>
      <w:moveFrom w:id="81" w:author="KAI YANAGISAWA" w:date="2024-07-31T01:35:00Z" w16du:dateUtc="2024-07-30T16:35:00Z">
        <w:r w:rsidRPr="00594E82" w:rsidDel="00933563">
          <w:rPr>
            <w:rFonts w:asciiTheme="minorEastAsia" w:hAnsiTheme="minorEastAsia" w:hint="eastAsia"/>
            <w:sz w:val="20"/>
            <w:szCs w:val="20"/>
          </w:rPr>
          <w:t>表</w:t>
        </w:r>
        <w:r w:rsidRPr="00594E82" w:rsidDel="00933563">
          <w:rPr>
            <w:rFonts w:asciiTheme="minorEastAsia" w:hAnsiTheme="minorEastAsia"/>
            <w:sz w:val="20"/>
            <w:szCs w:val="20"/>
          </w:rPr>
          <w:t xml:space="preserve">1: </w:t>
        </w:r>
        <w:r w:rsidR="001F2FE0" w:rsidRPr="00594E82" w:rsidDel="00933563">
          <w:rPr>
            <w:rFonts w:asciiTheme="minorEastAsia" w:hAnsiTheme="minorEastAsia"/>
            <w:sz w:val="20"/>
            <w:szCs w:val="20"/>
          </w:rPr>
          <w:t>3</w:t>
        </w:r>
        <w:r w:rsidR="001F2FE0" w:rsidRPr="00594E82" w:rsidDel="00933563">
          <w:rPr>
            <w:rFonts w:asciiTheme="minorEastAsia" w:hAnsiTheme="minorEastAsia" w:hint="eastAsia"/>
            <w:sz w:val="20"/>
            <w:szCs w:val="20"/>
          </w:rPr>
          <w:t>種類の</w:t>
        </w:r>
        <w:r w:rsidRPr="00594E82" w:rsidDel="00933563">
          <w:rPr>
            <w:rFonts w:asciiTheme="minorEastAsia" w:hAnsiTheme="minorEastAsia" w:hint="eastAsia"/>
            <w:sz w:val="20"/>
            <w:szCs w:val="20"/>
          </w:rPr>
          <w:t>実行時間</w:t>
        </w:r>
        <w:r w:rsidR="001F2FE0" w:rsidRPr="00594E82" w:rsidDel="00933563">
          <w:rPr>
            <w:rFonts w:asciiTheme="minorEastAsia" w:hAnsiTheme="minorEastAsia" w:hint="eastAsia"/>
            <w:sz w:val="20"/>
            <w:szCs w:val="20"/>
          </w:rPr>
          <w:t>の結果</w:t>
        </w:r>
        <w:commentRangeEnd w:id="80"/>
        <w:r w:rsidR="006578A5" w:rsidDel="00933563">
          <w:rPr>
            <w:rStyle w:val="af3"/>
          </w:rPr>
          <w:commentReference w:id="80"/>
        </w:r>
      </w:moveFrom>
    </w:p>
    <w:moveFromRangeEnd w:id="79"/>
    <w:p w14:paraId="3537D027" w14:textId="5B71E73D" w:rsidR="001F2FE0" w:rsidRDefault="001F2FE0" w:rsidP="001F2FE0">
      <w:pPr>
        <w:jc w:val="left"/>
        <w:rPr>
          <w:rFonts w:asciiTheme="minorEastAsia" w:hAnsiTheme="minorEastAsia"/>
          <w:szCs w:val="21"/>
        </w:rPr>
      </w:pPr>
      <w:r>
        <w:rPr>
          <w:rFonts w:asciiTheme="minorEastAsia" w:hAnsiTheme="minorEastAsia" w:hint="eastAsia"/>
          <w:szCs w:val="21"/>
        </w:rPr>
        <w:t xml:space="preserve">　バブルソートの計算量は</w:t>
      </w:r>
      <m:oMath>
        <m:r>
          <m:rPr>
            <m:sty m:val="p"/>
          </m:rPr>
          <w:rPr>
            <w:rFonts w:ascii="Cambria Math" w:hAnsi="Cambria Math"/>
            <w:szCs w:val="21"/>
          </w:rPr>
          <m:t>Ο</m:t>
        </m:r>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n</m:t>
                </m:r>
              </m:e>
              <m:sup>
                <m:r>
                  <w:rPr>
                    <w:rFonts w:ascii="Cambria Math" w:hAnsi="Cambria Math"/>
                    <w:szCs w:val="21"/>
                  </w:rPr>
                  <m:t>2</m:t>
                </m:r>
              </m:sup>
            </m:sSup>
          </m:e>
        </m:d>
      </m:oMath>
      <w:r w:rsidR="003974CD">
        <w:rPr>
          <w:rFonts w:asciiTheme="minorEastAsia" w:hAnsiTheme="minorEastAsia" w:hint="eastAsia"/>
          <w:szCs w:val="21"/>
        </w:rPr>
        <w:t>である。並列化した際に最速になる場合を考えると、要素数</w:t>
      </w:r>
      <w:ins w:id="82" w:author="KAI YANAGISAWA" w:date="2024-07-31T02:00:00Z" w16du:dateUtc="2024-07-30T17:00:00Z">
        <w:r w:rsidR="009309F0">
          <w:rPr>
            <w:rFonts w:asciiTheme="minorEastAsia" w:hAnsiTheme="minorEastAsia" w:hint="eastAsia"/>
            <w:szCs w:val="21"/>
          </w:rPr>
          <w:t>が</w:t>
        </w:r>
      </w:ins>
      <w:del w:id="83" w:author="KAI YANAGISAWA" w:date="2024-07-31T01:59:00Z" w16du:dateUtc="2024-07-30T16:59:00Z">
        <w:r w:rsidR="003974CD" w:rsidDel="009309F0">
          <w:rPr>
            <w:rFonts w:asciiTheme="minorEastAsia" w:hAnsiTheme="minorEastAsia" w:hint="eastAsia"/>
            <w:szCs w:val="21"/>
          </w:rPr>
          <w:delText>が</w:delText>
        </w:r>
      </w:del>
      <w:r w:rsidR="003974CD">
        <w:rPr>
          <w:rFonts w:asciiTheme="minorEastAsia" w:hAnsiTheme="minorEastAsia" w:hint="eastAsia"/>
          <w:szCs w:val="21"/>
        </w:rPr>
        <w:t>半分</w:t>
      </w:r>
      <w:ins w:id="84" w:author="KAI YANAGISAWA" w:date="2024-07-31T02:00:00Z" w16du:dateUtc="2024-07-30T17:00:00Z">
        <w:r w:rsidR="009309F0">
          <w:rPr>
            <w:rFonts w:asciiTheme="minorEastAsia" w:hAnsiTheme="minorEastAsia" w:hint="eastAsia"/>
            <w:szCs w:val="21"/>
          </w:rPr>
          <w:t>になるため、</w:t>
        </w:r>
      </w:ins>
      <w:del w:id="85" w:author="KAI YANAGISAWA" w:date="2024-07-31T02:00:00Z" w16du:dateUtc="2024-07-30T17:00:00Z">
        <w:r w:rsidR="003974CD" w:rsidDel="009309F0">
          <w:rPr>
            <w:rFonts w:asciiTheme="minorEastAsia" w:hAnsiTheme="minorEastAsia" w:hint="eastAsia"/>
            <w:szCs w:val="21"/>
          </w:rPr>
          <w:delText>の</w:delText>
        </w:r>
      </w:del>
      <m:oMath>
        <m:r>
          <w:del w:id="86" w:author="KAI YANAGISAWA" w:date="2024-07-31T02:00:00Z" w16du:dateUtc="2024-07-30T17:00:00Z">
            <w:rPr>
              <w:rFonts w:ascii="Cambria Math" w:hAnsi="Cambria Math"/>
              <w:szCs w:val="21"/>
            </w:rPr>
            <m:t>n/2</m:t>
          </w:del>
        </m:r>
      </m:oMath>
      <w:del w:id="87" w:author="KAI YANAGISAWA" w:date="2024-07-31T02:00:00Z" w16du:dateUtc="2024-07-30T17:00:00Z">
        <w:r w:rsidR="003974CD" w:rsidDel="009309F0">
          <w:rPr>
            <w:rFonts w:asciiTheme="minorEastAsia" w:hAnsiTheme="minorEastAsia" w:hint="eastAsia"/>
            <w:szCs w:val="21"/>
          </w:rPr>
          <w:delText>であるため、</w:delText>
        </w:r>
      </w:del>
      <w:r w:rsidR="003974CD">
        <w:rPr>
          <w:rFonts w:asciiTheme="minorEastAsia" w:hAnsiTheme="minorEastAsia" w:hint="eastAsia"/>
          <w:szCs w:val="21"/>
        </w:rPr>
        <w:t>計算量は</w:t>
      </w:r>
      <m:oMath>
        <m:r>
          <w:del w:id="88" w:author="KAI YANAGISAWA" w:date="2024-07-31T01:59:00Z" w16du:dateUtc="2024-07-30T16:59:00Z">
            <m:rPr>
              <m:sty m:val="p"/>
            </m:rPr>
            <w:rPr>
              <w:rFonts w:ascii="Cambria Math" w:hAnsi="Cambria Math"/>
              <w:szCs w:val="21"/>
            </w:rPr>
            <m:t>Ο</m:t>
          </w:del>
        </m:r>
        <m:r>
          <w:del w:id="89" w:author="KAI YANAGISAWA" w:date="2024-07-31T01:59:00Z" w16du:dateUtc="2024-07-30T16:59:00Z">
            <w:rPr>
              <w:rFonts w:ascii="Cambria Math" w:hAnsi="Cambria Math"/>
              <w:szCs w:val="21"/>
            </w:rPr>
            <m:t>(</m:t>
          </w:del>
        </m:r>
        <m:r>
          <w:ins w:id="90" w:author="KAI YANAGISAWA" w:date="2024-07-31T01:59:00Z" w16du:dateUtc="2024-07-30T16:59:00Z">
            <w:rPr>
              <w:rFonts w:ascii="Cambria Math" w:hAnsi="Cambria Math"/>
              <w:szCs w:val="21"/>
            </w:rPr>
            <m:t>1</m:t>
          </w:ins>
        </m:r>
        <m:sSup>
          <m:sSupPr>
            <m:ctrlPr>
              <w:del w:id="91" w:author="KAI YANAGISAWA" w:date="2024-07-31T01:59:00Z" w16du:dateUtc="2024-07-30T16:59:00Z">
                <w:rPr>
                  <w:rFonts w:ascii="Cambria Math" w:hAnsi="Cambria Math"/>
                  <w:i/>
                  <w:szCs w:val="21"/>
                </w:rPr>
              </w:del>
            </m:ctrlPr>
          </m:sSupPr>
          <m:e>
            <m:r>
              <w:del w:id="92" w:author="KAI YANAGISAWA" w:date="2024-07-31T01:59:00Z" w16du:dateUtc="2024-07-30T16:59:00Z">
                <w:rPr>
                  <w:rFonts w:ascii="Cambria Math" w:hAnsi="Cambria Math"/>
                  <w:szCs w:val="21"/>
                </w:rPr>
                <m:t>n</m:t>
              </w:del>
            </m:r>
          </m:e>
          <m:sup>
            <m:r>
              <w:del w:id="93" w:author="KAI YANAGISAWA" w:date="2024-07-31T01:59:00Z" w16du:dateUtc="2024-07-30T16:59:00Z">
                <w:rPr>
                  <w:rFonts w:ascii="Cambria Math" w:hAnsi="Cambria Math"/>
                  <w:szCs w:val="21"/>
                </w:rPr>
                <m:t>2</m:t>
              </w:del>
            </m:r>
          </m:sup>
        </m:sSup>
        <m:r>
          <w:rPr>
            <w:rFonts w:ascii="Cambria Math" w:hAnsi="Cambria Math"/>
            <w:szCs w:val="21"/>
          </w:rPr>
          <m:t>/4</m:t>
        </m:r>
        <m:r>
          <w:del w:id="94" w:author="KAI YANAGISAWA" w:date="2024-07-31T01:59:00Z" w16du:dateUtc="2024-07-30T16:59:00Z">
            <w:rPr>
              <w:rFonts w:ascii="Cambria Math" w:hAnsi="Cambria Math"/>
              <w:szCs w:val="21"/>
            </w:rPr>
            <m:t>)</m:t>
          </w:del>
        </m:r>
      </m:oMath>
      <w:r w:rsidR="003974CD">
        <w:rPr>
          <w:rFonts w:asciiTheme="minorEastAsia" w:hAnsiTheme="minorEastAsia" w:hint="eastAsia"/>
          <w:szCs w:val="21"/>
        </w:rPr>
        <w:t>となる。つまり、逐次実行時よりも</w:t>
      </w:r>
      <w:r w:rsidR="003974CD">
        <w:rPr>
          <w:rFonts w:asciiTheme="minorEastAsia" w:hAnsiTheme="minorEastAsia"/>
          <w:szCs w:val="21"/>
        </w:rPr>
        <w:t>4</w:t>
      </w:r>
      <w:r w:rsidR="003974CD">
        <w:rPr>
          <w:rFonts w:asciiTheme="minorEastAsia" w:hAnsiTheme="minorEastAsia" w:hint="eastAsia"/>
          <w:szCs w:val="21"/>
        </w:rPr>
        <w:t>倍の速度向上が予測される。</w:t>
      </w:r>
      <w:ins w:id="95" w:author="KAI YANAGISAWA" w:date="2024-07-31T03:55:00Z" w16du:dateUtc="2024-07-30T18:55:00Z">
        <w:r w:rsidR="00D71C2F">
          <w:rPr>
            <w:rFonts w:asciiTheme="minorEastAsia" w:hAnsiTheme="minorEastAsia" w:hint="eastAsia"/>
            <w:szCs w:val="21"/>
          </w:rPr>
          <w:t>これは</w:t>
        </w:r>
        <w:r w:rsidR="00D71C2F">
          <w:rPr>
            <w:rFonts w:asciiTheme="minorEastAsia" w:hAnsiTheme="minorEastAsia"/>
            <w:szCs w:val="21"/>
          </w:rPr>
          <w:t>C</w:t>
        </w:r>
        <w:r w:rsidR="00D71C2F">
          <w:rPr>
            <w:rFonts w:asciiTheme="minorEastAsia" w:hAnsiTheme="minorEastAsia" w:hint="eastAsia"/>
            <w:szCs w:val="21"/>
          </w:rPr>
          <w:t>言語の</w:t>
        </w:r>
      </w:ins>
      <w:ins w:id="96" w:author="KAI YANAGISAWA" w:date="2024-07-31T05:25:00Z" w16du:dateUtc="2024-07-30T20:25:00Z">
        <w:r w:rsidR="006C1E82">
          <w:rPr>
            <w:rFonts w:asciiTheme="minorEastAsia" w:hAnsiTheme="minorEastAsia" w:hint="eastAsia"/>
            <w:szCs w:val="21"/>
          </w:rPr>
          <w:t>分散メモリ型</w:t>
        </w:r>
      </w:ins>
      <w:ins w:id="97" w:author="KAI YANAGISAWA" w:date="2024-07-31T05:26:00Z" w16du:dateUtc="2024-07-30T20:26:00Z">
        <w:r w:rsidR="006C1E82">
          <w:rPr>
            <w:rFonts w:asciiTheme="minorEastAsia" w:hAnsiTheme="minorEastAsia" w:hint="eastAsia"/>
            <w:szCs w:val="21"/>
          </w:rPr>
          <w:t>のマルチプロセス処理を実現する</w:t>
        </w:r>
        <w:r w:rsidR="006C1E82">
          <w:rPr>
            <w:rFonts w:asciiTheme="minorEastAsia" w:hAnsiTheme="minorEastAsia"/>
            <w:szCs w:val="21"/>
          </w:rPr>
          <w:t>MPI(Message Passing Interface)</w:t>
        </w:r>
        <w:r w:rsidR="006C1E82">
          <w:rPr>
            <w:rFonts w:asciiTheme="minorEastAsia" w:hAnsiTheme="minorEastAsia" w:hint="eastAsia"/>
            <w:szCs w:val="21"/>
          </w:rPr>
          <w:t>というライブラリを用いて、約</w:t>
        </w:r>
        <w:r w:rsidR="006C1E82">
          <w:rPr>
            <w:rFonts w:asciiTheme="minorEastAsia" w:hAnsiTheme="minorEastAsia"/>
            <w:szCs w:val="21"/>
          </w:rPr>
          <w:t>4</w:t>
        </w:r>
        <w:r w:rsidR="006C1E82">
          <w:rPr>
            <w:rFonts w:asciiTheme="minorEastAsia" w:hAnsiTheme="minorEastAsia" w:hint="eastAsia"/>
            <w:szCs w:val="21"/>
          </w:rPr>
          <w:t>倍の性能向上</w:t>
        </w:r>
      </w:ins>
      <w:ins w:id="98" w:author="KAI YANAGISAWA" w:date="2024-07-31T05:27:00Z" w16du:dateUtc="2024-07-30T20:27:00Z">
        <w:r w:rsidR="006C1E82">
          <w:rPr>
            <w:rFonts w:asciiTheme="minorEastAsia" w:hAnsiTheme="minorEastAsia" w:hint="eastAsia"/>
            <w:szCs w:val="21"/>
          </w:rPr>
          <w:t>を確認している。</w:t>
        </w:r>
      </w:ins>
      <w:r w:rsidR="003974CD">
        <w:rPr>
          <w:rFonts w:asciiTheme="minorEastAsia" w:hAnsiTheme="minorEastAsia" w:hint="eastAsia"/>
          <w:szCs w:val="21"/>
        </w:rPr>
        <w:t>しかし、結果としてはデータ数が</w:t>
      </w:r>
      <w:r w:rsidR="003974CD">
        <w:rPr>
          <w:rFonts w:asciiTheme="minorEastAsia" w:hAnsiTheme="minorEastAsia"/>
          <w:szCs w:val="21"/>
        </w:rPr>
        <w:t>50,000</w:t>
      </w:r>
      <w:r w:rsidR="003974CD">
        <w:rPr>
          <w:rFonts w:asciiTheme="minorEastAsia" w:hAnsiTheme="minorEastAsia" w:hint="eastAsia"/>
          <w:szCs w:val="21"/>
        </w:rPr>
        <w:t>の時の</w:t>
      </w:r>
      <w:r w:rsidR="00267DF7">
        <w:rPr>
          <w:rFonts w:asciiTheme="minorEastAsia" w:hAnsiTheme="minorEastAsia" w:hint="eastAsia"/>
          <w:szCs w:val="21"/>
        </w:rPr>
        <w:t>約</w:t>
      </w:r>
      <w:r w:rsidR="00267DF7">
        <w:rPr>
          <w:rFonts w:asciiTheme="minorEastAsia" w:hAnsiTheme="minorEastAsia"/>
          <w:szCs w:val="21"/>
        </w:rPr>
        <w:t>2.</w:t>
      </w:r>
      <w:r w:rsidR="000043BE">
        <w:rPr>
          <w:rFonts w:asciiTheme="minorEastAsia" w:hAnsiTheme="minorEastAsia"/>
          <w:szCs w:val="21"/>
        </w:rPr>
        <w:t>87</w:t>
      </w:r>
      <w:r w:rsidR="00267DF7">
        <w:rPr>
          <w:rFonts w:asciiTheme="minorEastAsia" w:hAnsiTheme="minorEastAsia" w:hint="eastAsia"/>
          <w:szCs w:val="21"/>
        </w:rPr>
        <w:t>倍が並列化効率の最もよい場合であった。データ数が少ない場合では、</w:t>
      </w:r>
      <w:r w:rsidR="00267DF7">
        <w:rPr>
          <w:rFonts w:asciiTheme="minorEastAsia" w:hAnsiTheme="minorEastAsia"/>
          <w:szCs w:val="21"/>
        </w:rPr>
        <w:t>Ractor</w:t>
      </w:r>
      <w:r w:rsidR="00267DF7">
        <w:rPr>
          <w:rFonts w:asciiTheme="minorEastAsia" w:hAnsiTheme="minorEastAsia" w:hint="eastAsia"/>
          <w:szCs w:val="21"/>
        </w:rPr>
        <w:t>のオーバーヘッドやデータ分割処理により、実行時間が逐次実行に比べて並列実行は</w:t>
      </w:r>
      <w:r w:rsidR="00267DF7">
        <w:rPr>
          <w:rFonts w:asciiTheme="minorEastAsia" w:hAnsiTheme="minorEastAsia"/>
          <w:szCs w:val="21"/>
        </w:rPr>
        <w:t>4.3</w:t>
      </w:r>
      <w:r w:rsidR="00267DF7">
        <w:rPr>
          <w:rFonts w:asciiTheme="minorEastAsia" w:hAnsiTheme="minorEastAsia" w:hint="eastAsia"/>
          <w:szCs w:val="21"/>
        </w:rPr>
        <w:t>倍ほど遅くなった。</w:t>
      </w:r>
    </w:p>
    <w:p w14:paraId="31AC57A5" w14:textId="7E0C0A5F" w:rsidR="00124263" w:rsidRDefault="000043BE" w:rsidP="001F2FE0">
      <w:pPr>
        <w:jc w:val="left"/>
        <w:rPr>
          <w:ins w:id="99" w:author="KAI YANAGISAWA" w:date="2024-07-31T01:35:00Z" w16du:dateUtc="2024-07-30T16:35:00Z"/>
          <w:rFonts w:asciiTheme="minorEastAsia" w:hAnsiTheme="minorEastAsia"/>
          <w:szCs w:val="21"/>
        </w:rPr>
      </w:pPr>
      <w:r>
        <w:rPr>
          <w:rFonts w:asciiTheme="minorEastAsia" w:hAnsiTheme="minorEastAsia" w:hint="eastAsia"/>
          <w:szCs w:val="21"/>
        </w:rPr>
        <w:t xml:space="preserve">　</w:t>
      </w:r>
      <w:r w:rsidR="00124263">
        <w:rPr>
          <w:rFonts w:asciiTheme="minorEastAsia" w:hAnsiTheme="minorEastAsia" w:hint="eastAsia"/>
          <w:szCs w:val="21"/>
        </w:rPr>
        <w:t>次に、</w:t>
      </w:r>
      <w:r>
        <w:rPr>
          <w:rFonts w:asciiTheme="minorEastAsia" w:hAnsiTheme="minorEastAsia"/>
          <w:szCs w:val="21"/>
        </w:rPr>
        <w:t>Ractor</w:t>
      </w:r>
      <w:r>
        <w:rPr>
          <w:rFonts w:asciiTheme="minorEastAsia" w:hAnsiTheme="minorEastAsia" w:hint="eastAsia"/>
          <w:szCs w:val="21"/>
        </w:rPr>
        <w:t>のどの箇所でオーバーヘッドがあるのかを</w:t>
      </w:r>
      <w:r>
        <w:rPr>
          <w:rFonts w:asciiTheme="minorEastAsia" w:hAnsiTheme="minorEastAsia"/>
          <w:szCs w:val="21"/>
        </w:rPr>
        <w:t>Ractor</w:t>
      </w:r>
      <w:r>
        <w:rPr>
          <w:rFonts w:asciiTheme="minorEastAsia" w:hAnsiTheme="minorEastAsia" w:hint="eastAsia"/>
          <w:szCs w:val="21"/>
        </w:rPr>
        <w:t>の各処理における実行時間を測定することで調べた。</w:t>
      </w:r>
      <w:r w:rsidR="00124263">
        <w:rPr>
          <w:rFonts w:asciiTheme="minorEastAsia" w:hAnsiTheme="minorEastAsia" w:hint="eastAsia"/>
          <w:szCs w:val="21"/>
        </w:rPr>
        <w:t>前実験のデータ数</w:t>
      </w:r>
      <w:r w:rsidR="00124263">
        <w:rPr>
          <w:rFonts w:asciiTheme="minorEastAsia" w:hAnsiTheme="minorEastAsia"/>
          <w:szCs w:val="21"/>
        </w:rPr>
        <w:t>50,000</w:t>
      </w:r>
      <w:r w:rsidR="00124263">
        <w:rPr>
          <w:rFonts w:asciiTheme="minorEastAsia" w:hAnsiTheme="minorEastAsia" w:hint="eastAsia"/>
          <w:szCs w:val="21"/>
        </w:rPr>
        <w:t>の並列化について各</w:t>
      </w:r>
      <w:r w:rsidR="00124263">
        <w:rPr>
          <w:rFonts w:asciiTheme="minorEastAsia" w:hAnsiTheme="minorEastAsia"/>
          <w:szCs w:val="21"/>
        </w:rPr>
        <w:t>Ractor</w:t>
      </w:r>
      <w:r w:rsidR="00124263">
        <w:rPr>
          <w:rFonts w:asciiTheme="minorEastAsia" w:hAnsiTheme="minorEastAsia" w:hint="eastAsia"/>
          <w:szCs w:val="21"/>
        </w:rPr>
        <w:t>の処理の実行時間を計測した結果を表</w:t>
      </w:r>
      <w:r w:rsidR="00124263">
        <w:rPr>
          <w:rFonts w:asciiTheme="minorEastAsia" w:hAnsiTheme="minorEastAsia"/>
          <w:szCs w:val="21"/>
        </w:rPr>
        <w:t>2</w:t>
      </w:r>
      <w:r w:rsidR="00124263">
        <w:rPr>
          <w:rFonts w:asciiTheme="minorEastAsia" w:hAnsiTheme="minorEastAsia" w:hint="eastAsia"/>
          <w:szCs w:val="21"/>
        </w:rPr>
        <w:t>に示す。</w:t>
      </w:r>
    </w:p>
    <w:p w14:paraId="6E43B599" w14:textId="77777777" w:rsidR="00933563" w:rsidRPr="00594E82" w:rsidDel="00933563" w:rsidRDefault="00933563" w:rsidP="00933563">
      <w:pPr>
        <w:adjustRightInd w:val="0"/>
        <w:snapToGrid w:val="0"/>
        <w:jc w:val="center"/>
        <w:rPr>
          <w:del w:id="100" w:author="KAI YANAGISAWA" w:date="2024-07-31T01:35:00Z" w16du:dateUtc="2024-07-30T16:35:00Z"/>
          <w:moveTo w:id="101" w:author="KAI YANAGISAWA" w:date="2024-07-31T01:35:00Z" w16du:dateUtc="2024-07-30T16:35:00Z"/>
          <w:rFonts w:asciiTheme="minorEastAsia" w:hAnsiTheme="minorEastAsia"/>
          <w:sz w:val="20"/>
          <w:szCs w:val="20"/>
        </w:rPr>
      </w:pPr>
      <w:moveToRangeStart w:id="102" w:author="KAI YANAGISAWA" w:date="2024-07-31T01:35:00Z" w:name="move173282168"/>
      <w:commentRangeStart w:id="103"/>
      <w:moveTo w:id="104" w:author="KAI YANAGISAWA" w:date="2024-07-31T01:35:00Z" w16du:dateUtc="2024-07-30T16:35:00Z">
        <w:r w:rsidRPr="00594E82">
          <w:rPr>
            <w:rFonts w:asciiTheme="minorEastAsia" w:hAnsiTheme="minorEastAsia" w:hint="eastAsia"/>
            <w:sz w:val="20"/>
            <w:szCs w:val="20"/>
          </w:rPr>
          <w:t>表</w:t>
        </w:r>
        <w:r w:rsidRPr="00594E82">
          <w:rPr>
            <w:rFonts w:asciiTheme="minorEastAsia" w:hAnsiTheme="minorEastAsia"/>
            <w:sz w:val="20"/>
            <w:szCs w:val="20"/>
          </w:rPr>
          <w:t>2</w:t>
        </w:r>
        <w:commentRangeEnd w:id="103"/>
        <w:r>
          <w:rPr>
            <w:rStyle w:val="af3"/>
          </w:rPr>
          <w:commentReference w:id="103"/>
        </w:r>
        <w:r w:rsidRPr="00594E82">
          <w:rPr>
            <w:rFonts w:asciiTheme="minorEastAsia" w:hAnsiTheme="minorEastAsia"/>
            <w:sz w:val="20"/>
            <w:szCs w:val="20"/>
          </w:rPr>
          <w:t>: Ractor</w:t>
        </w:r>
        <w:r w:rsidRPr="00594E82">
          <w:rPr>
            <w:rFonts w:asciiTheme="minorEastAsia" w:hAnsiTheme="minorEastAsia" w:hint="eastAsia"/>
            <w:sz w:val="20"/>
            <w:szCs w:val="20"/>
          </w:rPr>
          <w:t>の各処理における実行時間</w:t>
        </w:r>
      </w:moveTo>
    </w:p>
    <w:moveToRangeEnd w:id="102"/>
    <w:p w14:paraId="547F2AB4" w14:textId="77777777" w:rsidR="00933563" w:rsidRPr="00933563" w:rsidRDefault="00933563" w:rsidP="00933563">
      <w:pPr>
        <w:adjustRightInd w:val="0"/>
        <w:snapToGrid w:val="0"/>
        <w:jc w:val="center"/>
        <w:rPr>
          <w:rFonts w:asciiTheme="minorEastAsia" w:hAnsiTheme="minorEastAsia"/>
          <w:szCs w:val="21"/>
        </w:rPr>
        <w:pPrChange w:id="105" w:author="KAI YANAGISAWA" w:date="2024-07-31T01:35:00Z" w16du:dateUtc="2024-07-30T16:35:00Z">
          <w:pPr>
            <w:jc w:val="left"/>
          </w:pPr>
        </w:pPrChange>
      </w:pPr>
    </w:p>
    <w:p w14:paraId="217F7CB4" w14:textId="15038A99" w:rsidR="000043BE" w:rsidRDefault="001A1CE6" w:rsidP="00124263">
      <w:pPr>
        <w:jc w:val="center"/>
        <w:rPr>
          <w:rFonts w:asciiTheme="minorEastAsia" w:hAnsiTheme="minorEastAsia"/>
          <w:szCs w:val="21"/>
        </w:rPr>
      </w:pPr>
      <w:ins w:id="106" w:author="KAI YANAGISAWA" w:date="2024-07-31T03:17:00Z" w16du:dateUtc="2024-07-30T18:17:00Z">
        <w:r>
          <w:rPr>
            <w:rFonts w:asciiTheme="minorEastAsia" w:hAnsiTheme="minorEastAsia" w:hint="eastAsia"/>
            <w:noProof/>
            <w:szCs w:val="21"/>
          </w:rPr>
          <w:drawing>
            <wp:inline distT="0" distB="0" distL="0" distR="0" wp14:anchorId="43E8D052" wp14:editId="62AE0A20">
              <wp:extent cx="3187700" cy="1278890"/>
              <wp:effectExtent l="0" t="0" r="0" b="3810"/>
              <wp:docPr id="123256007" name="図 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56007" name="図 2" descr="テーブル&#10;&#10;自動的に生成された説明"/>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07381" cy="1286786"/>
                      </a:xfrm>
                      <a:prstGeom prst="rect">
                        <a:avLst/>
                      </a:prstGeom>
                    </pic:spPr>
                  </pic:pic>
                </a:graphicData>
              </a:graphic>
            </wp:inline>
          </w:drawing>
        </w:r>
      </w:ins>
      <w:del w:id="107" w:author="KAI YANAGISAWA" w:date="2024-07-31T03:17:00Z" w16du:dateUtc="2024-07-30T18:17:00Z">
        <w:r w:rsidR="00124263" w:rsidDel="002F401D">
          <w:rPr>
            <w:rFonts w:asciiTheme="minorEastAsia" w:hAnsiTheme="minorEastAsia" w:hint="eastAsia"/>
            <w:noProof/>
            <w:szCs w:val="21"/>
          </w:rPr>
          <w:drawing>
            <wp:inline distT="0" distB="0" distL="0" distR="0" wp14:anchorId="39349178" wp14:editId="63DAD2A8">
              <wp:extent cx="3057396" cy="1331367"/>
              <wp:effectExtent l="0" t="0" r="3810" b="2540"/>
              <wp:docPr id="370269163" name="図 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69163" name="図 4" descr="テーブル&#10;&#10;自動的に生成された説明"/>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35758" cy="1365490"/>
                      </a:xfrm>
                      <a:prstGeom prst="rect">
                        <a:avLst/>
                      </a:prstGeom>
                    </pic:spPr>
                  </pic:pic>
                </a:graphicData>
              </a:graphic>
            </wp:inline>
          </w:drawing>
        </w:r>
      </w:del>
    </w:p>
    <w:p w14:paraId="699579DE" w14:textId="4FA28EA6" w:rsidR="00124263" w:rsidRPr="00594E82" w:rsidDel="00933563" w:rsidRDefault="00124263" w:rsidP="00594E82">
      <w:pPr>
        <w:adjustRightInd w:val="0"/>
        <w:snapToGrid w:val="0"/>
        <w:jc w:val="center"/>
        <w:rPr>
          <w:moveFrom w:id="108" w:author="KAI YANAGISAWA" w:date="2024-07-31T01:35:00Z" w16du:dateUtc="2024-07-30T16:35:00Z"/>
          <w:rFonts w:asciiTheme="minorEastAsia" w:hAnsiTheme="minorEastAsia"/>
          <w:sz w:val="20"/>
          <w:szCs w:val="20"/>
        </w:rPr>
      </w:pPr>
      <w:moveFromRangeStart w:id="109" w:author="KAI YANAGISAWA" w:date="2024-07-31T01:35:00Z" w:name="move173282168"/>
      <w:commentRangeStart w:id="110"/>
      <w:commentRangeStart w:id="111"/>
      <w:moveFrom w:id="112" w:author="KAI YANAGISAWA" w:date="2024-07-31T01:35:00Z" w16du:dateUtc="2024-07-30T16:35:00Z">
        <w:r w:rsidRPr="00594E82" w:rsidDel="00933563">
          <w:rPr>
            <w:rFonts w:asciiTheme="minorEastAsia" w:hAnsiTheme="minorEastAsia" w:hint="eastAsia"/>
            <w:sz w:val="20"/>
            <w:szCs w:val="20"/>
          </w:rPr>
          <w:t>表</w:t>
        </w:r>
        <w:r w:rsidRPr="00594E82" w:rsidDel="00933563">
          <w:rPr>
            <w:rFonts w:asciiTheme="minorEastAsia" w:hAnsiTheme="minorEastAsia"/>
            <w:sz w:val="20"/>
            <w:szCs w:val="20"/>
          </w:rPr>
          <w:t>2</w:t>
        </w:r>
        <w:commentRangeEnd w:id="110"/>
        <w:r w:rsidR="006578A5" w:rsidDel="00933563">
          <w:rPr>
            <w:rStyle w:val="af3"/>
          </w:rPr>
          <w:commentReference w:id="110"/>
        </w:r>
      </w:moveFrom>
      <w:commentRangeEnd w:id="111"/>
      <w:r w:rsidR="001A1CE6">
        <w:rPr>
          <w:rStyle w:val="af3"/>
        </w:rPr>
        <w:commentReference w:id="111"/>
      </w:r>
      <w:moveFrom w:id="113" w:author="KAI YANAGISAWA" w:date="2024-07-31T01:35:00Z" w16du:dateUtc="2024-07-30T16:35:00Z">
        <w:r w:rsidRPr="00594E82" w:rsidDel="00933563">
          <w:rPr>
            <w:rFonts w:asciiTheme="minorEastAsia" w:hAnsiTheme="minorEastAsia"/>
            <w:sz w:val="20"/>
            <w:szCs w:val="20"/>
          </w:rPr>
          <w:t>: Ractor</w:t>
        </w:r>
        <w:r w:rsidRPr="00594E82" w:rsidDel="00933563">
          <w:rPr>
            <w:rFonts w:asciiTheme="minorEastAsia" w:hAnsiTheme="minorEastAsia" w:hint="eastAsia"/>
            <w:sz w:val="20"/>
            <w:szCs w:val="20"/>
          </w:rPr>
          <w:t>の各処理における実行時間</w:t>
        </w:r>
      </w:moveFrom>
    </w:p>
    <w:moveFromRangeEnd w:id="109"/>
    <w:p w14:paraId="56972CBA" w14:textId="15C807C9" w:rsidR="00191CB5" w:rsidRDefault="00124263" w:rsidP="00124263">
      <w:pPr>
        <w:rPr>
          <w:rFonts w:asciiTheme="minorEastAsia" w:hAnsiTheme="minorEastAsia"/>
          <w:szCs w:val="21"/>
        </w:rPr>
      </w:pPr>
      <w:r>
        <w:rPr>
          <w:rFonts w:asciiTheme="minorEastAsia" w:hAnsiTheme="minorEastAsia" w:hint="eastAsia"/>
          <w:szCs w:val="21"/>
        </w:rPr>
        <w:t xml:space="preserve">　結果として、実行時間の約</w:t>
      </w:r>
      <w:r>
        <w:rPr>
          <w:rFonts w:asciiTheme="minorEastAsia" w:hAnsiTheme="minorEastAsia"/>
          <w:szCs w:val="21"/>
        </w:rPr>
        <w:t>99%</w:t>
      </w:r>
      <w:r>
        <w:rPr>
          <w:rFonts w:asciiTheme="minorEastAsia" w:hAnsiTheme="minorEastAsia" w:hint="eastAsia"/>
          <w:szCs w:val="21"/>
        </w:rPr>
        <w:t>をバブルソートに費やしている。</w:t>
      </w:r>
      <w:r w:rsidR="00732E1E">
        <w:rPr>
          <w:rFonts w:asciiTheme="minorEastAsia" w:hAnsiTheme="minorEastAsia" w:hint="eastAsia"/>
          <w:szCs w:val="21"/>
        </w:rPr>
        <w:t>また</w:t>
      </w:r>
      <w:r>
        <w:rPr>
          <w:rFonts w:asciiTheme="minorEastAsia" w:hAnsiTheme="minorEastAsia" w:hint="eastAsia"/>
          <w:szCs w:val="21"/>
        </w:rPr>
        <w:t>、</w:t>
      </w:r>
      <w:r>
        <w:rPr>
          <w:rFonts w:asciiTheme="minorEastAsia" w:hAnsiTheme="minorEastAsia"/>
          <w:szCs w:val="21"/>
        </w:rPr>
        <w:t>ractor</w:t>
      </w:r>
      <w:r w:rsidR="0026598E">
        <w:rPr>
          <w:rFonts w:asciiTheme="minorEastAsia" w:hAnsiTheme="minorEastAsia"/>
          <w:szCs w:val="21"/>
        </w:rPr>
        <w:t>1</w:t>
      </w:r>
      <w:r>
        <w:rPr>
          <w:rFonts w:asciiTheme="minorEastAsia" w:hAnsiTheme="minorEastAsia" w:hint="eastAsia"/>
          <w:szCs w:val="21"/>
        </w:rPr>
        <w:t>の生成時間</w:t>
      </w:r>
      <w:r w:rsidR="0026598E">
        <w:rPr>
          <w:rFonts w:asciiTheme="minorEastAsia" w:hAnsiTheme="minorEastAsia" w:hint="eastAsia"/>
          <w:szCs w:val="21"/>
        </w:rPr>
        <w:t>が明らかに</w:t>
      </w:r>
      <w:r w:rsidR="0026598E">
        <w:rPr>
          <w:rFonts w:asciiTheme="minorEastAsia" w:hAnsiTheme="minorEastAsia"/>
          <w:szCs w:val="21"/>
        </w:rPr>
        <w:t>ractor2</w:t>
      </w:r>
      <w:r w:rsidR="0026598E">
        <w:rPr>
          <w:rFonts w:asciiTheme="minorEastAsia" w:hAnsiTheme="minorEastAsia" w:hint="eastAsia"/>
          <w:szCs w:val="21"/>
        </w:rPr>
        <w:t>よりもかかっていることがわかる。さらに</w:t>
      </w:r>
      <w:r w:rsidR="0026598E">
        <w:rPr>
          <w:rFonts w:asciiTheme="minorEastAsia" w:hAnsiTheme="minorEastAsia"/>
          <w:szCs w:val="21"/>
        </w:rPr>
        <w:t>Ractor</w:t>
      </w:r>
      <w:r w:rsidR="0026598E">
        <w:rPr>
          <w:rFonts w:asciiTheme="minorEastAsia" w:hAnsiTheme="minorEastAsia" w:hint="eastAsia"/>
          <w:szCs w:val="21"/>
        </w:rPr>
        <w:t>を</w:t>
      </w:r>
      <w:r w:rsidR="0026598E">
        <w:rPr>
          <w:rFonts w:asciiTheme="minorEastAsia" w:hAnsiTheme="minorEastAsia"/>
          <w:szCs w:val="21"/>
        </w:rPr>
        <w:t>2</w:t>
      </w:r>
      <w:r w:rsidR="0026598E">
        <w:rPr>
          <w:rFonts w:asciiTheme="minorEastAsia" w:hAnsiTheme="minorEastAsia" w:hint="eastAsia"/>
          <w:szCs w:val="21"/>
        </w:rPr>
        <w:t>つ生成し、</w:t>
      </w:r>
      <w:r w:rsidR="0026598E">
        <w:rPr>
          <w:rFonts w:asciiTheme="minorEastAsia" w:hAnsiTheme="minorEastAsia"/>
          <w:szCs w:val="21"/>
        </w:rPr>
        <w:t>計4</w:t>
      </w:r>
      <w:r w:rsidR="0026598E">
        <w:rPr>
          <w:rFonts w:asciiTheme="minorEastAsia" w:hAnsiTheme="minorEastAsia" w:hint="eastAsia"/>
          <w:szCs w:val="21"/>
        </w:rPr>
        <w:t>つの各</w:t>
      </w:r>
      <w:r w:rsidR="0026598E">
        <w:rPr>
          <w:rFonts w:asciiTheme="minorEastAsia" w:hAnsiTheme="minorEastAsia"/>
          <w:szCs w:val="21"/>
        </w:rPr>
        <w:t>Ractor</w:t>
      </w:r>
      <w:r w:rsidR="0026598E">
        <w:rPr>
          <w:rFonts w:asciiTheme="minorEastAsia" w:hAnsiTheme="minorEastAsia" w:hint="eastAsia"/>
          <w:szCs w:val="21"/>
        </w:rPr>
        <w:t>の生成時間を計測したが、ユーザーが生成する</w:t>
      </w:r>
      <w:r w:rsidR="0026598E">
        <w:rPr>
          <w:rFonts w:asciiTheme="minorEastAsia" w:hAnsiTheme="minorEastAsia"/>
          <w:szCs w:val="21"/>
        </w:rPr>
        <w:t>1</w:t>
      </w:r>
      <w:r w:rsidR="0026598E">
        <w:rPr>
          <w:rFonts w:asciiTheme="minorEastAsia" w:hAnsiTheme="minorEastAsia" w:hint="eastAsia"/>
          <w:szCs w:val="21"/>
        </w:rPr>
        <w:t>つ目に生成される</w:t>
      </w:r>
      <w:r w:rsidR="0026598E">
        <w:rPr>
          <w:rFonts w:asciiTheme="minorEastAsia" w:hAnsiTheme="minorEastAsia"/>
          <w:szCs w:val="21"/>
        </w:rPr>
        <w:t>Ractor</w:t>
      </w:r>
      <w:r w:rsidR="0026598E">
        <w:rPr>
          <w:rFonts w:asciiTheme="minorEastAsia" w:hAnsiTheme="minorEastAsia" w:hint="eastAsia"/>
          <w:szCs w:val="21"/>
        </w:rPr>
        <w:t>は他の</w:t>
      </w:r>
      <w:r w:rsidR="0026598E">
        <w:rPr>
          <w:rFonts w:asciiTheme="minorEastAsia" w:hAnsiTheme="minorEastAsia"/>
          <w:szCs w:val="21"/>
        </w:rPr>
        <w:t>Ractor</w:t>
      </w:r>
      <w:r w:rsidR="0026598E">
        <w:rPr>
          <w:rFonts w:asciiTheme="minorEastAsia" w:hAnsiTheme="minorEastAsia" w:hint="eastAsia"/>
          <w:szCs w:val="21"/>
        </w:rPr>
        <w:t>の生成に比べて生成時間がか</w:t>
      </w:r>
      <w:r w:rsidR="0026598E">
        <w:rPr>
          <w:rFonts w:asciiTheme="minorEastAsia" w:hAnsiTheme="minorEastAsia" w:hint="eastAsia"/>
          <w:szCs w:val="21"/>
        </w:rPr>
        <w:t>かることがわかった</w:t>
      </w:r>
      <w:r w:rsidR="00191CB5">
        <w:rPr>
          <w:rFonts w:asciiTheme="minorEastAsia" w:hAnsiTheme="minorEastAsia" w:hint="eastAsia"/>
          <w:szCs w:val="21"/>
        </w:rPr>
        <w:t>。</w:t>
      </w:r>
    </w:p>
    <w:p w14:paraId="3B948AB8" w14:textId="30B94AF6" w:rsidR="00191CB5" w:rsidRDefault="00191CB5" w:rsidP="00124263">
      <w:pPr>
        <w:rPr>
          <w:ins w:id="114" w:author="KAI YANAGISAWA" w:date="2024-07-31T03:53:00Z" w16du:dateUtc="2024-07-30T18:53:00Z"/>
          <w:rFonts w:asciiTheme="minorEastAsia" w:hAnsiTheme="minorEastAsia"/>
          <w:szCs w:val="21"/>
        </w:rPr>
      </w:pPr>
      <w:r>
        <w:rPr>
          <w:rFonts w:asciiTheme="minorEastAsia" w:hAnsiTheme="minorEastAsia" w:hint="eastAsia"/>
          <w:szCs w:val="21"/>
        </w:rPr>
        <w:t xml:space="preserve">　データ数</w:t>
      </w:r>
      <w:r>
        <w:rPr>
          <w:rFonts w:asciiTheme="minorEastAsia" w:hAnsiTheme="minorEastAsia"/>
          <w:szCs w:val="21"/>
        </w:rPr>
        <w:t>50,000</w:t>
      </w:r>
      <w:r>
        <w:rPr>
          <w:rFonts w:asciiTheme="minorEastAsia" w:hAnsiTheme="minorEastAsia" w:hint="eastAsia"/>
          <w:szCs w:val="21"/>
        </w:rPr>
        <w:t>の並列化が最速になる場合、各</w:t>
      </w:r>
      <w:r>
        <w:rPr>
          <w:rFonts w:asciiTheme="minorEastAsia" w:hAnsiTheme="minorEastAsia"/>
          <w:szCs w:val="21"/>
        </w:rPr>
        <w:t>Ractor</w:t>
      </w:r>
      <w:r>
        <w:rPr>
          <w:rFonts w:asciiTheme="minorEastAsia" w:hAnsiTheme="minorEastAsia" w:hint="eastAsia"/>
          <w:szCs w:val="21"/>
        </w:rPr>
        <w:t>に</w:t>
      </w:r>
      <w:r>
        <w:rPr>
          <w:rFonts w:asciiTheme="minorEastAsia" w:hAnsiTheme="minorEastAsia"/>
          <w:szCs w:val="21"/>
        </w:rPr>
        <w:t>25,000</w:t>
      </w:r>
      <w:r>
        <w:rPr>
          <w:rFonts w:asciiTheme="minorEastAsia" w:hAnsiTheme="minorEastAsia" w:hint="eastAsia"/>
          <w:szCs w:val="21"/>
        </w:rPr>
        <w:t>のデータが送られバブルソートされることになる。試しに、データ数</w:t>
      </w:r>
      <w:r>
        <w:rPr>
          <w:rFonts w:asciiTheme="minorEastAsia" w:hAnsiTheme="minorEastAsia"/>
          <w:szCs w:val="21"/>
        </w:rPr>
        <w:t>25,000</w:t>
      </w:r>
      <w:r>
        <w:rPr>
          <w:rFonts w:asciiTheme="minorEastAsia" w:hAnsiTheme="minorEastAsia" w:hint="eastAsia"/>
          <w:szCs w:val="21"/>
        </w:rPr>
        <w:t>で</w:t>
      </w:r>
      <w:r>
        <w:rPr>
          <w:rFonts w:asciiTheme="minorEastAsia" w:hAnsiTheme="minorEastAsia"/>
          <w:szCs w:val="21"/>
        </w:rPr>
        <w:t>Ractor</w:t>
      </w:r>
      <w:r>
        <w:rPr>
          <w:rFonts w:asciiTheme="minorEastAsia" w:hAnsiTheme="minorEastAsia" w:hint="eastAsia"/>
          <w:szCs w:val="21"/>
        </w:rPr>
        <w:t>が</w:t>
      </w:r>
      <w:r>
        <w:rPr>
          <w:rFonts w:asciiTheme="minorEastAsia" w:hAnsiTheme="minorEastAsia"/>
          <w:szCs w:val="21"/>
        </w:rPr>
        <w:t>1</w:t>
      </w:r>
      <w:r>
        <w:rPr>
          <w:rFonts w:asciiTheme="minorEastAsia" w:hAnsiTheme="minorEastAsia" w:hint="eastAsia"/>
          <w:szCs w:val="21"/>
        </w:rPr>
        <w:t>つのときの逐次実行を計測した結果、約</w:t>
      </w:r>
      <w:r>
        <w:rPr>
          <w:rFonts w:asciiTheme="minorEastAsia" w:hAnsiTheme="minorEastAsia"/>
          <w:szCs w:val="21"/>
        </w:rPr>
        <w:t>46[sec]</w:t>
      </w:r>
      <w:r>
        <w:rPr>
          <w:rFonts w:asciiTheme="minorEastAsia" w:hAnsiTheme="minorEastAsia" w:hint="eastAsia"/>
          <w:szCs w:val="21"/>
        </w:rPr>
        <w:t>になることがわかった。さらに、</w:t>
      </w:r>
      <w:r>
        <w:rPr>
          <w:rFonts w:asciiTheme="minorEastAsia" w:hAnsiTheme="minorEastAsia"/>
          <w:szCs w:val="21"/>
        </w:rPr>
        <w:t>2</w:t>
      </w:r>
      <w:r>
        <w:rPr>
          <w:rFonts w:asciiTheme="minorEastAsia" w:hAnsiTheme="minorEastAsia" w:hint="eastAsia"/>
          <w:szCs w:val="21"/>
        </w:rPr>
        <w:t>つの</w:t>
      </w:r>
      <w:r>
        <w:rPr>
          <w:rFonts w:asciiTheme="minorEastAsia" w:hAnsiTheme="minorEastAsia"/>
          <w:szCs w:val="21"/>
        </w:rPr>
        <w:t>Ractor</w:t>
      </w:r>
      <w:r>
        <w:rPr>
          <w:rFonts w:asciiTheme="minorEastAsia" w:hAnsiTheme="minorEastAsia" w:hint="eastAsia"/>
          <w:szCs w:val="21"/>
        </w:rPr>
        <w:t>による並列実行について、一方の</w:t>
      </w:r>
      <w:r>
        <w:rPr>
          <w:rFonts w:asciiTheme="minorEastAsia" w:hAnsiTheme="minorEastAsia"/>
          <w:szCs w:val="21"/>
        </w:rPr>
        <w:t>Ractor</w:t>
      </w:r>
      <w:r>
        <w:rPr>
          <w:rFonts w:asciiTheme="minorEastAsia" w:hAnsiTheme="minorEastAsia" w:hint="eastAsia"/>
          <w:szCs w:val="21"/>
        </w:rPr>
        <w:t>のバブルソート処理を行わないようにすると約</w:t>
      </w:r>
      <w:r>
        <w:rPr>
          <w:rFonts w:asciiTheme="minorEastAsia" w:hAnsiTheme="minorEastAsia"/>
          <w:szCs w:val="21"/>
        </w:rPr>
        <w:t>46[sec]</w:t>
      </w:r>
      <w:r>
        <w:rPr>
          <w:rFonts w:asciiTheme="minorEastAsia" w:hAnsiTheme="minorEastAsia" w:hint="eastAsia"/>
          <w:szCs w:val="21"/>
        </w:rPr>
        <w:t>の実行時間が得られた。このことから、複数の</w:t>
      </w:r>
      <w:r>
        <w:rPr>
          <w:rFonts w:asciiTheme="minorEastAsia" w:hAnsiTheme="minorEastAsia"/>
          <w:szCs w:val="21"/>
        </w:rPr>
        <w:t>Ractor</w:t>
      </w:r>
      <w:r>
        <w:rPr>
          <w:rFonts w:asciiTheme="minorEastAsia" w:hAnsiTheme="minorEastAsia" w:hint="eastAsia"/>
          <w:szCs w:val="21"/>
        </w:rPr>
        <w:t>間で配列の各要素に対してスワップ処理を行う部分では、各</w:t>
      </w:r>
      <w:r>
        <w:rPr>
          <w:rFonts w:asciiTheme="minorEastAsia" w:hAnsiTheme="minorEastAsia"/>
          <w:szCs w:val="21"/>
        </w:rPr>
        <w:t>Ractor</w:t>
      </w:r>
      <w:r>
        <w:rPr>
          <w:rFonts w:asciiTheme="minorEastAsia" w:hAnsiTheme="minorEastAsia" w:hint="eastAsia"/>
          <w:szCs w:val="21"/>
        </w:rPr>
        <w:t>で</w:t>
      </w:r>
      <w:r w:rsidR="005A3922">
        <w:rPr>
          <w:rFonts w:asciiTheme="minorEastAsia" w:hAnsiTheme="minorEastAsia" w:hint="eastAsia"/>
          <w:szCs w:val="21"/>
        </w:rPr>
        <w:t>処理時間が遅くなることがわかる</w:t>
      </w:r>
      <w:r w:rsidR="00B74893">
        <w:rPr>
          <w:rFonts w:asciiTheme="minorEastAsia" w:hAnsiTheme="minorEastAsia" w:hint="eastAsia"/>
          <w:szCs w:val="21"/>
        </w:rPr>
        <w:t>。この要因としては次の可能性が考えられる</w:t>
      </w:r>
      <w:r w:rsidR="008F78D3">
        <w:rPr>
          <w:rFonts w:asciiTheme="minorEastAsia" w:hAnsiTheme="minorEastAsia" w:hint="eastAsia"/>
          <w:szCs w:val="21"/>
        </w:rPr>
        <w:t>が引き続き調査が必要である</w:t>
      </w:r>
      <w:r w:rsidR="00B74893">
        <w:rPr>
          <w:rFonts w:asciiTheme="minorEastAsia" w:hAnsiTheme="minorEastAsia" w:hint="eastAsia"/>
          <w:szCs w:val="21"/>
        </w:rPr>
        <w:t>。</w:t>
      </w:r>
      <w:ins w:id="115" w:author="KAI YANAGISAWA" w:date="2024-07-31T01:57:00Z" w16du:dateUtc="2024-07-30T16:57:00Z">
        <w:r w:rsidR="009309F0">
          <w:rPr>
            <w:rFonts w:asciiTheme="minorEastAsia" w:hAnsiTheme="minorEastAsia"/>
            <w:szCs w:val="21"/>
          </w:rPr>
          <w:t>1</w:t>
        </w:r>
        <w:r w:rsidR="009309F0">
          <w:rPr>
            <w:rFonts w:asciiTheme="minorEastAsia" w:hAnsiTheme="minorEastAsia" w:hint="eastAsia"/>
            <w:szCs w:val="21"/>
          </w:rPr>
          <w:t>つ目は、</w:t>
        </w:r>
      </w:ins>
      <w:ins w:id="116" w:author="KAI YANAGISAWA" w:date="2024-07-31T04:51:00Z" w16du:dateUtc="2024-07-30T19:51:00Z">
        <w:r w:rsidR="00F16E6F">
          <w:rPr>
            <w:rFonts w:asciiTheme="minorEastAsia" w:hAnsiTheme="minorEastAsia" w:hint="eastAsia"/>
            <w:szCs w:val="21"/>
          </w:rPr>
          <w:t>配列の参照時に</w:t>
        </w:r>
      </w:ins>
      <w:ins w:id="117" w:author="KAI YANAGISAWA" w:date="2024-07-31T03:42:00Z" w16du:dateUtc="2024-07-30T18:42:00Z">
        <w:r w:rsidR="00391EB4">
          <w:rPr>
            <w:rFonts w:asciiTheme="minorEastAsia" w:hAnsiTheme="minorEastAsia"/>
            <w:szCs w:val="21"/>
          </w:rPr>
          <w:t>Ractor</w:t>
        </w:r>
      </w:ins>
      <w:ins w:id="118" w:author="KAI YANAGISAWA" w:date="2024-07-31T04:52:00Z" w16du:dateUtc="2024-07-30T19:52:00Z">
        <w:r w:rsidR="00F16E6F">
          <w:rPr>
            <w:rFonts w:asciiTheme="minorEastAsia" w:hAnsiTheme="minorEastAsia" w:hint="eastAsia"/>
            <w:szCs w:val="21"/>
          </w:rPr>
          <w:t>間で</w:t>
        </w:r>
      </w:ins>
      <w:ins w:id="119" w:author="KAI YANAGISAWA" w:date="2024-07-31T04:47:00Z" w16du:dateUtc="2024-07-30T19:47:00Z">
        <w:r w:rsidR="00EE0FED">
          <w:rPr>
            <w:rFonts w:asciiTheme="minorEastAsia" w:hAnsiTheme="minorEastAsia" w:hint="eastAsia"/>
            <w:szCs w:val="21"/>
          </w:rPr>
          <w:t>共有</w:t>
        </w:r>
      </w:ins>
      <w:ins w:id="120" w:author="KAI YANAGISAWA" w:date="2024-07-31T04:52:00Z" w16du:dateUtc="2024-07-30T19:52:00Z">
        <w:r w:rsidR="00F16E6F">
          <w:rPr>
            <w:rFonts w:asciiTheme="minorEastAsia" w:hAnsiTheme="minorEastAsia" w:hint="eastAsia"/>
            <w:szCs w:val="21"/>
          </w:rPr>
          <w:t>する</w:t>
        </w:r>
      </w:ins>
      <w:ins w:id="121" w:author="KAI YANAGISAWA" w:date="2024-07-31T04:51:00Z" w16du:dateUtc="2024-07-30T19:51:00Z">
        <w:r w:rsidR="00F16E6F">
          <w:rPr>
            <w:rFonts w:asciiTheme="minorEastAsia" w:hAnsiTheme="minorEastAsia" w:hint="eastAsia"/>
            <w:szCs w:val="21"/>
          </w:rPr>
          <w:t>ため、</w:t>
        </w:r>
      </w:ins>
      <w:ins w:id="122" w:author="KAI YANAGISAWA" w:date="2024-07-31T04:31:00Z" w16du:dateUtc="2024-07-30T19:31:00Z">
        <w:r w:rsidR="00E969E5">
          <w:rPr>
            <w:rFonts w:asciiTheme="minorEastAsia" w:hAnsiTheme="minorEastAsia" w:hint="eastAsia"/>
            <w:szCs w:val="21"/>
          </w:rPr>
          <w:t>ロックを</w:t>
        </w:r>
      </w:ins>
      <w:ins w:id="123" w:author="KAI YANAGISAWA" w:date="2024-07-31T04:32:00Z" w16du:dateUtc="2024-07-30T19:32:00Z">
        <w:r w:rsidR="00E969E5">
          <w:rPr>
            <w:rFonts w:asciiTheme="minorEastAsia" w:hAnsiTheme="minorEastAsia" w:hint="eastAsia"/>
            <w:szCs w:val="21"/>
          </w:rPr>
          <w:t>行う</w:t>
        </w:r>
      </w:ins>
      <w:ins w:id="124" w:author="KAI YANAGISAWA" w:date="2024-07-31T04:52:00Z" w16du:dateUtc="2024-07-30T19:52:00Z">
        <w:r w:rsidR="00F16E6F">
          <w:rPr>
            <w:rFonts w:asciiTheme="minorEastAsia" w:hAnsiTheme="minorEastAsia" w:hint="eastAsia"/>
            <w:szCs w:val="21"/>
          </w:rPr>
          <w:t>が、このロックが競合する</w:t>
        </w:r>
      </w:ins>
      <w:ins w:id="125" w:author="KAI YANAGISAWA" w:date="2024-07-31T04:53:00Z" w16du:dateUtc="2024-07-30T19:53:00Z">
        <w:r w:rsidR="00F16E6F">
          <w:rPr>
            <w:rFonts w:asciiTheme="minorEastAsia" w:hAnsiTheme="minorEastAsia" w:hint="eastAsia"/>
            <w:szCs w:val="21"/>
          </w:rPr>
          <w:t>ことによる速度低下である</w:t>
        </w:r>
      </w:ins>
      <w:ins w:id="126" w:author="KAI YANAGISAWA" w:date="2024-07-31T03:39:00Z" w16du:dateUtc="2024-07-30T18:39:00Z">
        <w:r w:rsidR="00391EB4">
          <w:rPr>
            <w:rFonts w:asciiTheme="minorEastAsia" w:hAnsiTheme="minorEastAsia" w:hint="eastAsia"/>
            <w:szCs w:val="21"/>
          </w:rPr>
          <w:t>。</w:t>
        </w:r>
      </w:ins>
      <w:ins w:id="127" w:author="KAI YANAGISAWA" w:date="2024-07-31T01:57:00Z" w16du:dateUtc="2024-07-30T16:57:00Z">
        <w:r w:rsidR="009309F0">
          <w:rPr>
            <w:rFonts w:asciiTheme="minorEastAsia" w:hAnsiTheme="minorEastAsia"/>
            <w:szCs w:val="21"/>
          </w:rPr>
          <w:t>2</w:t>
        </w:r>
        <w:r w:rsidR="009309F0">
          <w:rPr>
            <w:rFonts w:asciiTheme="minorEastAsia" w:hAnsiTheme="minorEastAsia" w:hint="eastAsia"/>
            <w:szCs w:val="21"/>
          </w:rPr>
          <w:t>つ目は、</w:t>
        </w:r>
      </w:ins>
      <w:commentRangeStart w:id="128"/>
      <w:commentRangeStart w:id="129"/>
      <w:del w:id="130" w:author="KAI YANAGISAWA" w:date="2024-07-31T01:45:00Z" w16du:dateUtc="2024-07-30T16:45:00Z">
        <w:r w:rsidR="005A3922" w:rsidDel="00872E5B">
          <w:rPr>
            <w:rFonts w:asciiTheme="minorEastAsia" w:hAnsiTheme="minorEastAsia" w:hint="eastAsia"/>
            <w:szCs w:val="21"/>
          </w:rPr>
          <w:delText>R</w:delText>
        </w:r>
        <w:r w:rsidR="005A3922" w:rsidDel="00872E5B">
          <w:rPr>
            <w:rFonts w:asciiTheme="minorEastAsia" w:hAnsiTheme="minorEastAsia"/>
            <w:szCs w:val="21"/>
          </w:rPr>
          <w:delText>uby</w:delText>
        </w:r>
        <w:r w:rsidR="005A3922" w:rsidDel="00872E5B">
          <w:rPr>
            <w:rFonts w:asciiTheme="minorEastAsia" w:hAnsiTheme="minorEastAsia" w:hint="eastAsia"/>
            <w:szCs w:val="21"/>
          </w:rPr>
          <w:delText>の配列は可変長配列であるため、ソートする際のスワップ処理を</w:delText>
        </w:r>
        <w:r w:rsidR="00B74893" w:rsidDel="00872E5B">
          <w:rPr>
            <w:rFonts w:asciiTheme="minorEastAsia" w:hAnsiTheme="minorEastAsia" w:hint="eastAsia"/>
            <w:szCs w:val="21"/>
          </w:rPr>
          <w:delText>大量に</w:delText>
        </w:r>
        <w:r w:rsidR="005A3922" w:rsidDel="00872E5B">
          <w:rPr>
            <w:rFonts w:asciiTheme="minorEastAsia" w:hAnsiTheme="minorEastAsia" w:hint="eastAsia"/>
            <w:szCs w:val="21"/>
          </w:rPr>
          <w:delText>繰り返すことで</w:delText>
        </w:r>
        <w:r w:rsidR="00B74893" w:rsidDel="00872E5B">
          <w:rPr>
            <w:rFonts w:asciiTheme="minorEastAsia" w:hAnsiTheme="minorEastAsia" w:hint="eastAsia"/>
            <w:szCs w:val="21"/>
          </w:rPr>
          <w:delText>メモリの再配置が頻繁に発生する。</w:delText>
        </w:r>
        <w:commentRangeEnd w:id="128"/>
        <w:r w:rsidR="006578A5" w:rsidDel="00872E5B">
          <w:rPr>
            <w:rStyle w:val="af3"/>
          </w:rPr>
          <w:commentReference w:id="128"/>
        </w:r>
      </w:del>
      <w:commentRangeEnd w:id="129"/>
      <w:r w:rsidR="00F16E6F">
        <w:rPr>
          <w:rStyle w:val="af3"/>
        </w:rPr>
        <w:commentReference w:id="129"/>
      </w:r>
      <w:r w:rsidR="008F78D3">
        <w:rPr>
          <w:rFonts w:asciiTheme="minorEastAsia" w:hAnsiTheme="minorEastAsia" w:hint="eastAsia"/>
          <w:szCs w:val="21"/>
        </w:rPr>
        <w:t>ガベージコレクションが頻発することによる速度低下である。これについてはガベージコレクションを停止して実行しても効果は得られなかった。</w:t>
      </w:r>
    </w:p>
    <w:p w14:paraId="4EA1DC74" w14:textId="2CC9DF2F" w:rsidR="00D71C2F" w:rsidRPr="00793DBE" w:rsidRDefault="00D71C2F" w:rsidP="00124263">
      <w:pPr>
        <w:rPr>
          <w:rFonts w:asciiTheme="minorEastAsia" w:hAnsiTheme="minorEastAsia" w:hint="eastAsia"/>
          <w:szCs w:val="21"/>
        </w:rPr>
      </w:pPr>
      <w:ins w:id="131" w:author="KAI YANAGISAWA" w:date="2024-07-31T03:53:00Z" w16du:dateUtc="2024-07-30T18:53:00Z">
        <w:r>
          <w:rPr>
            <w:rFonts w:asciiTheme="minorEastAsia" w:hAnsiTheme="minorEastAsia" w:hint="eastAsia"/>
            <w:szCs w:val="21"/>
          </w:rPr>
          <w:t xml:space="preserve">　以上の結果から</w:t>
        </w:r>
      </w:ins>
      <w:ins w:id="132" w:author="KAI YANAGISAWA" w:date="2024-07-31T04:55:00Z" w16du:dateUtc="2024-07-30T19:55:00Z">
        <w:r w:rsidR="00F16E6F">
          <w:rPr>
            <w:rFonts w:asciiTheme="minorEastAsia" w:hAnsiTheme="minorEastAsia" w:hint="eastAsia"/>
            <w:szCs w:val="21"/>
          </w:rPr>
          <w:t>、これらのオーバーヘッドは避けられないことがわかった。</w:t>
        </w:r>
      </w:ins>
    </w:p>
    <w:p w14:paraId="3B7D40AC" w14:textId="5DD24818" w:rsidR="003C52FA" w:rsidDel="00ED293D" w:rsidRDefault="00ED293D" w:rsidP="00FD39D5">
      <w:pPr>
        <w:pStyle w:val="ab"/>
        <w:numPr>
          <w:ilvl w:val="0"/>
          <w:numId w:val="8"/>
        </w:numPr>
        <w:ind w:leftChars="0"/>
        <w:rPr>
          <w:del w:id="133" w:author="KAI YANAGISAWA" w:date="2024-07-31T01:22:00Z" w16du:dateUtc="2024-07-30T16:22:00Z"/>
          <w:rFonts w:asciiTheme="majorEastAsia" w:eastAsiaTheme="majorEastAsia" w:hAnsiTheme="majorEastAsia"/>
          <w:sz w:val="24"/>
          <w:szCs w:val="24"/>
        </w:rPr>
      </w:pPr>
      <w:ins w:id="134" w:author="KAI YANAGISAWA" w:date="2024-07-31T01:19:00Z" w16du:dateUtc="2024-07-30T16:19:00Z">
        <w:r>
          <w:rPr>
            <w:rFonts w:asciiTheme="majorEastAsia" w:eastAsiaTheme="majorEastAsia" w:hAnsiTheme="majorEastAsia"/>
            <w:sz w:val="24"/>
            <w:szCs w:val="24"/>
          </w:rPr>
          <w:t>Rubocop</w:t>
        </w:r>
      </w:ins>
      <w:del w:id="135" w:author="KAI YANAGISAWA" w:date="2024-07-31T01:19:00Z" w16du:dateUtc="2024-07-30T16:19:00Z">
        <w:r w:rsidR="002050D0" w:rsidDel="00ED293D">
          <w:rPr>
            <w:rFonts w:asciiTheme="majorEastAsia" w:eastAsiaTheme="majorEastAsia" w:hAnsiTheme="majorEastAsia" w:hint="eastAsia"/>
            <w:sz w:val="24"/>
            <w:szCs w:val="24"/>
          </w:rPr>
          <w:delText>静的解析ツール</w:delText>
        </w:r>
      </w:del>
      <w:r w:rsidR="002050D0">
        <w:rPr>
          <w:rFonts w:asciiTheme="majorEastAsia" w:eastAsiaTheme="majorEastAsia" w:hAnsiTheme="majorEastAsia" w:hint="eastAsia"/>
          <w:sz w:val="24"/>
          <w:szCs w:val="24"/>
        </w:rPr>
        <w:t>によるコード支援</w:t>
      </w:r>
    </w:p>
    <w:p w14:paraId="49823A0F" w14:textId="279F6AE1" w:rsidR="000C7B8C" w:rsidRPr="00ED293D" w:rsidDel="00ED293D" w:rsidRDefault="00793DBE" w:rsidP="00ED293D">
      <w:pPr>
        <w:pStyle w:val="ab"/>
        <w:numPr>
          <w:ilvl w:val="0"/>
          <w:numId w:val="8"/>
        </w:numPr>
        <w:ind w:leftChars="0"/>
        <w:rPr>
          <w:del w:id="136" w:author="KAI YANAGISAWA" w:date="2024-07-31T01:20:00Z" w16du:dateUtc="2024-07-30T16:20:00Z"/>
          <w:rFonts w:asciiTheme="minorEastAsia" w:hAnsiTheme="minorEastAsia"/>
          <w:szCs w:val="21"/>
          <w:rPrChange w:id="137" w:author="KAI YANAGISAWA" w:date="2024-07-31T01:22:00Z" w16du:dateUtc="2024-07-30T16:22:00Z">
            <w:rPr>
              <w:del w:id="138" w:author="KAI YANAGISAWA" w:date="2024-07-31T01:20:00Z" w16du:dateUtc="2024-07-30T16:20:00Z"/>
            </w:rPr>
          </w:rPrChange>
        </w:rPr>
        <w:pPrChange w:id="139" w:author="KAI YANAGISAWA" w:date="2024-07-31T01:20:00Z" w16du:dateUtc="2024-07-30T16:20:00Z">
          <w:pPr/>
        </w:pPrChange>
      </w:pPr>
      <w:del w:id="140" w:author="KAI YANAGISAWA" w:date="2024-07-31T01:22:00Z" w16du:dateUtc="2024-07-30T16:22:00Z">
        <w:r w:rsidRPr="00ED293D" w:rsidDel="00ED293D">
          <w:rPr>
            <w:rFonts w:asciiTheme="minorEastAsia" w:hAnsiTheme="minorEastAsia" w:hint="eastAsia"/>
            <w:szCs w:val="21"/>
            <w:rPrChange w:id="141" w:author="KAI YANAGISAWA" w:date="2024-07-31T01:22:00Z" w16du:dateUtc="2024-07-30T16:22:00Z">
              <w:rPr>
                <w:rFonts w:hint="eastAsia"/>
              </w:rPr>
            </w:rPrChange>
          </w:rPr>
          <w:delText xml:space="preserve">　</w:delText>
        </w:r>
      </w:del>
      <w:del w:id="142" w:author="KAI YANAGISAWA" w:date="2024-07-31T01:20:00Z" w16du:dateUtc="2024-07-30T16:20:00Z">
        <w:r w:rsidR="002050D0" w:rsidRPr="00ED293D" w:rsidDel="00ED293D">
          <w:rPr>
            <w:rFonts w:asciiTheme="minorEastAsia" w:hAnsiTheme="minorEastAsia" w:hint="eastAsia"/>
            <w:szCs w:val="21"/>
            <w:rPrChange w:id="143" w:author="KAI YANAGISAWA" w:date="2024-07-31T01:22:00Z" w16du:dateUtc="2024-07-30T16:22:00Z">
              <w:rPr>
                <w:rFonts w:hint="eastAsia"/>
              </w:rPr>
            </w:rPrChange>
          </w:rPr>
          <w:delText>静的解析ツールには</w:delText>
        </w:r>
        <w:r w:rsidR="002050D0" w:rsidRPr="00ED293D" w:rsidDel="00ED293D">
          <w:rPr>
            <w:rFonts w:asciiTheme="minorEastAsia" w:hAnsiTheme="minorEastAsia"/>
            <w:szCs w:val="21"/>
            <w:rPrChange w:id="144" w:author="KAI YANAGISAWA" w:date="2024-07-31T01:22:00Z" w16du:dateUtc="2024-07-30T16:22:00Z">
              <w:rPr/>
            </w:rPrChange>
          </w:rPr>
          <w:delText>Rubocop</w:delText>
        </w:r>
        <w:r w:rsidR="002050D0" w:rsidRPr="00ED293D" w:rsidDel="00ED293D">
          <w:rPr>
            <w:rFonts w:asciiTheme="minorEastAsia" w:hAnsiTheme="minorEastAsia" w:hint="eastAsia"/>
            <w:szCs w:val="21"/>
            <w:rPrChange w:id="145" w:author="KAI YANAGISAWA" w:date="2024-07-31T01:22:00Z" w16du:dateUtc="2024-07-30T16:22:00Z">
              <w:rPr>
                <w:rFonts w:hint="eastAsia"/>
              </w:rPr>
            </w:rPrChange>
          </w:rPr>
          <w:delText>を用いる。</w:delText>
        </w:r>
        <w:r w:rsidRPr="00ED293D" w:rsidDel="00ED293D">
          <w:rPr>
            <w:rFonts w:asciiTheme="minorEastAsia" w:hAnsiTheme="minorEastAsia" w:hint="eastAsia"/>
            <w:szCs w:val="21"/>
            <w:rPrChange w:id="146" w:author="KAI YANAGISAWA" w:date="2024-07-31T01:22:00Z" w16du:dateUtc="2024-07-30T16:22:00Z">
              <w:rPr>
                <w:rFonts w:hint="eastAsia"/>
              </w:rPr>
            </w:rPrChange>
          </w:rPr>
          <w:delText>R</w:delText>
        </w:r>
        <w:r w:rsidRPr="00ED293D" w:rsidDel="00ED293D">
          <w:rPr>
            <w:rFonts w:asciiTheme="minorEastAsia" w:hAnsiTheme="minorEastAsia"/>
            <w:szCs w:val="21"/>
            <w:rPrChange w:id="147" w:author="KAI YANAGISAWA" w:date="2024-07-31T01:22:00Z" w16du:dateUtc="2024-07-30T16:22:00Z">
              <w:rPr/>
            </w:rPrChange>
          </w:rPr>
          <w:delText>ubocop</w:delText>
        </w:r>
        <w:r w:rsidRPr="00ED293D" w:rsidDel="00ED293D">
          <w:rPr>
            <w:rFonts w:asciiTheme="minorEastAsia" w:hAnsiTheme="minorEastAsia" w:hint="eastAsia"/>
            <w:szCs w:val="21"/>
            <w:rPrChange w:id="148" w:author="KAI YANAGISAWA" w:date="2024-07-31T01:22:00Z" w16du:dateUtc="2024-07-30T16:22:00Z">
              <w:rPr>
                <w:rFonts w:hint="eastAsia"/>
              </w:rPr>
            </w:rPrChange>
          </w:rPr>
          <w:delText>とは、</w:delText>
        </w:r>
        <w:r w:rsidRPr="00ED293D" w:rsidDel="00ED293D">
          <w:rPr>
            <w:rFonts w:asciiTheme="minorEastAsia" w:hAnsiTheme="minorEastAsia"/>
            <w:szCs w:val="21"/>
            <w:rPrChange w:id="149" w:author="KAI YANAGISAWA" w:date="2024-07-31T01:22:00Z" w16du:dateUtc="2024-07-30T16:22:00Z">
              <w:rPr/>
            </w:rPrChange>
          </w:rPr>
          <w:delText>Ruby</w:delText>
        </w:r>
        <w:r w:rsidR="007E0FF7" w:rsidRPr="00ED293D" w:rsidDel="00ED293D">
          <w:rPr>
            <w:rFonts w:asciiTheme="minorEastAsia" w:hAnsiTheme="minorEastAsia" w:hint="eastAsia"/>
            <w:szCs w:val="21"/>
            <w:rPrChange w:id="150" w:author="KAI YANAGISAWA" w:date="2024-07-31T01:22:00Z" w16du:dateUtc="2024-07-30T16:22:00Z">
              <w:rPr>
                <w:rFonts w:hint="eastAsia"/>
              </w:rPr>
            </w:rPrChange>
          </w:rPr>
          <w:delText>の</w:delText>
        </w:r>
        <w:r w:rsidRPr="00ED293D" w:rsidDel="00ED293D">
          <w:rPr>
            <w:rFonts w:asciiTheme="minorEastAsia" w:hAnsiTheme="minorEastAsia" w:hint="eastAsia"/>
            <w:szCs w:val="21"/>
            <w:rPrChange w:id="151" w:author="KAI YANAGISAWA" w:date="2024-07-31T01:22:00Z" w16du:dateUtc="2024-07-30T16:22:00Z">
              <w:rPr>
                <w:rFonts w:hint="eastAsia"/>
              </w:rPr>
            </w:rPrChange>
          </w:rPr>
          <w:delText>静的コード解析およびコードフォーマッター</w:delText>
        </w:r>
        <w:r w:rsidR="007E0FF7" w:rsidRPr="00ED293D" w:rsidDel="00ED293D">
          <w:rPr>
            <w:rFonts w:asciiTheme="minorEastAsia" w:hAnsiTheme="minorEastAsia" w:hint="eastAsia"/>
            <w:szCs w:val="21"/>
            <w:rPrChange w:id="152" w:author="KAI YANAGISAWA" w:date="2024-07-31T01:22:00Z" w16du:dateUtc="2024-07-30T16:22:00Z">
              <w:rPr>
                <w:rFonts w:hint="eastAsia"/>
              </w:rPr>
            </w:rPrChange>
          </w:rPr>
          <w:delText>の機能を持つライブラリ</w:delText>
        </w:r>
        <w:r w:rsidRPr="00ED293D" w:rsidDel="00ED293D">
          <w:rPr>
            <w:rFonts w:asciiTheme="minorEastAsia" w:hAnsiTheme="minorEastAsia" w:hint="eastAsia"/>
            <w:szCs w:val="21"/>
            <w:rPrChange w:id="153" w:author="KAI YANAGISAWA" w:date="2024-07-31T01:22:00Z" w16du:dateUtc="2024-07-30T16:22:00Z">
              <w:rPr>
                <w:rFonts w:hint="eastAsia"/>
              </w:rPr>
            </w:rPrChange>
          </w:rPr>
          <w:delText>である。コード内で発見された問題を</w:delText>
        </w:r>
        <w:r w:rsidR="00AA7AF9" w:rsidRPr="00ED293D" w:rsidDel="00ED293D">
          <w:rPr>
            <w:rFonts w:asciiTheme="minorEastAsia" w:hAnsiTheme="minorEastAsia" w:hint="eastAsia"/>
            <w:szCs w:val="21"/>
            <w:rPrChange w:id="154" w:author="KAI YANAGISAWA" w:date="2024-07-31T01:22:00Z" w16du:dateUtc="2024-07-30T16:22:00Z">
              <w:rPr>
                <w:rFonts w:hint="eastAsia"/>
              </w:rPr>
            </w:rPrChange>
          </w:rPr>
          <w:delText>報告</w:delText>
        </w:r>
        <w:r w:rsidRPr="00ED293D" w:rsidDel="00ED293D">
          <w:rPr>
            <w:rFonts w:asciiTheme="minorEastAsia" w:hAnsiTheme="minorEastAsia" w:hint="eastAsia"/>
            <w:szCs w:val="21"/>
            <w:rPrChange w:id="155" w:author="KAI YANAGISAWA" w:date="2024-07-31T01:22:00Z" w16du:dateUtc="2024-07-30T16:22:00Z">
              <w:rPr>
                <w:rFonts w:hint="eastAsia"/>
              </w:rPr>
            </w:rPrChange>
          </w:rPr>
          <w:delText>するだけでなく、</w:delText>
        </w:r>
        <w:r w:rsidRPr="00ED293D" w:rsidDel="00ED293D">
          <w:rPr>
            <w:rFonts w:asciiTheme="minorEastAsia" w:hAnsiTheme="minorEastAsia"/>
            <w:szCs w:val="21"/>
            <w:rPrChange w:id="156" w:author="KAI YANAGISAWA" w:date="2024-07-31T01:22:00Z" w16du:dateUtc="2024-07-30T16:22:00Z">
              <w:rPr/>
            </w:rPrChange>
          </w:rPr>
          <w:delText>Rubocop</w:delText>
        </w:r>
        <w:r w:rsidRPr="00ED293D" w:rsidDel="00ED293D">
          <w:rPr>
            <w:rFonts w:asciiTheme="minorEastAsia" w:hAnsiTheme="minorEastAsia" w:hint="eastAsia"/>
            <w:szCs w:val="21"/>
            <w:rPrChange w:id="157" w:author="KAI YANAGISAWA" w:date="2024-07-31T01:22:00Z" w16du:dateUtc="2024-07-30T16:22:00Z">
              <w:rPr>
                <w:rFonts w:hint="eastAsia"/>
              </w:rPr>
            </w:rPrChange>
          </w:rPr>
          <w:delText>はそれらの多くを自動的に修正することも可能</w:delText>
        </w:r>
        <w:r w:rsidR="0019680D" w:rsidRPr="00ED293D" w:rsidDel="00ED293D">
          <w:rPr>
            <w:rFonts w:asciiTheme="minorEastAsia" w:hAnsiTheme="minorEastAsia" w:hint="eastAsia"/>
            <w:szCs w:val="21"/>
            <w:rPrChange w:id="158" w:author="KAI YANAGISAWA" w:date="2024-07-31T01:22:00Z" w16du:dateUtc="2024-07-30T16:22:00Z">
              <w:rPr>
                <w:rFonts w:hint="eastAsia"/>
              </w:rPr>
            </w:rPrChange>
          </w:rPr>
          <w:delText>である</w:delText>
        </w:r>
        <w:r w:rsidR="000C7B8C" w:rsidRPr="00ED293D" w:rsidDel="00ED293D">
          <w:rPr>
            <w:rFonts w:asciiTheme="minorEastAsia" w:hAnsiTheme="minorEastAsia" w:hint="eastAsia"/>
            <w:szCs w:val="21"/>
            <w:rPrChange w:id="159" w:author="KAI YANAGISAWA" w:date="2024-07-31T01:22:00Z" w16du:dateUtc="2024-07-30T16:22:00Z">
              <w:rPr>
                <w:rFonts w:hint="eastAsia"/>
              </w:rPr>
            </w:rPrChange>
          </w:rPr>
          <w:delText>。</w:delText>
        </w:r>
        <w:r w:rsidR="004C02BA" w:rsidRPr="00ED293D" w:rsidDel="00ED293D">
          <w:rPr>
            <w:rFonts w:asciiTheme="minorEastAsia" w:hAnsiTheme="minorEastAsia"/>
            <w:szCs w:val="21"/>
            <w:rPrChange w:id="160" w:author="KAI YANAGISAWA" w:date="2024-07-31T01:22:00Z" w16du:dateUtc="2024-07-30T16:22:00Z">
              <w:rPr/>
            </w:rPrChange>
          </w:rPr>
          <w:fldChar w:fldCharType="begin"/>
        </w:r>
        <w:r w:rsidR="004C02BA" w:rsidRPr="00ED293D" w:rsidDel="00ED293D">
          <w:rPr>
            <w:rFonts w:asciiTheme="minorEastAsia" w:hAnsiTheme="minorEastAsia"/>
            <w:szCs w:val="21"/>
            <w:rPrChange w:id="161" w:author="KAI YANAGISAWA" w:date="2024-07-31T01:22:00Z" w16du:dateUtc="2024-07-30T16:22:00Z">
              <w:rPr/>
            </w:rPrChange>
          </w:rPr>
          <w:delInstrText xml:space="preserve"> </w:delInstrText>
        </w:r>
        <w:r w:rsidR="004C02BA" w:rsidRPr="00ED293D" w:rsidDel="00ED293D">
          <w:rPr>
            <w:rFonts w:asciiTheme="minorEastAsia" w:hAnsiTheme="minorEastAsia" w:hint="eastAsia"/>
            <w:szCs w:val="21"/>
            <w:rPrChange w:id="162" w:author="KAI YANAGISAWA" w:date="2024-07-31T01:22:00Z" w16du:dateUtc="2024-07-30T16:22:00Z">
              <w:rPr>
                <w:rFonts w:hint="eastAsia"/>
              </w:rPr>
            </w:rPrChange>
          </w:rPr>
          <w:delInstrText>REF _Ref173009515 \r \h</w:delInstrText>
        </w:r>
        <w:r w:rsidR="004C02BA" w:rsidRPr="00ED293D" w:rsidDel="00ED293D">
          <w:rPr>
            <w:rFonts w:asciiTheme="minorEastAsia" w:hAnsiTheme="minorEastAsia"/>
            <w:szCs w:val="21"/>
            <w:rPrChange w:id="163" w:author="KAI YANAGISAWA" w:date="2024-07-31T01:22:00Z" w16du:dateUtc="2024-07-30T16:22:00Z">
              <w:rPr/>
            </w:rPrChange>
          </w:rPr>
          <w:delInstrText xml:space="preserve"> </w:delInstrText>
        </w:r>
        <w:r w:rsidR="004C02BA" w:rsidRPr="00ED293D" w:rsidDel="00ED293D">
          <w:rPr>
            <w:rFonts w:asciiTheme="minorEastAsia" w:hAnsiTheme="minorEastAsia"/>
            <w:szCs w:val="21"/>
            <w:rPrChange w:id="164" w:author="KAI YANAGISAWA" w:date="2024-07-31T01:22:00Z" w16du:dateUtc="2024-07-30T16:22:00Z">
              <w:rPr/>
            </w:rPrChange>
          </w:rPr>
          <w:fldChar w:fldCharType="separate"/>
        </w:r>
        <w:r w:rsidR="004C02BA" w:rsidRPr="00ED293D" w:rsidDel="00ED293D">
          <w:rPr>
            <w:rFonts w:asciiTheme="minorEastAsia" w:hAnsiTheme="minorEastAsia"/>
            <w:szCs w:val="21"/>
            <w:rPrChange w:id="165" w:author="KAI YANAGISAWA" w:date="2024-07-31T01:22:00Z" w16du:dateUtc="2024-07-30T16:22:00Z">
              <w:rPr/>
            </w:rPrChange>
          </w:rPr>
          <w:delText>[3]</w:delText>
        </w:r>
        <w:r w:rsidR="004C02BA" w:rsidRPr="00ED293D" w:rsidDel="00ED293D">
          <w:rPr>
            <w:rFonts w:asciiTheme="minorEastAsia" w:hAnsiTheme="minorEastAsia"/>
            <w:szCs w:val="21"/>
            <w:rPrChange w:id="166" w:author="KAI YANAGISAWA" w:date="2024-07-31T01:22:00Z" w16du:dateUtc="2024-07-30T16:22:00Z">
              <w:rPr/>
            </w:rPrChange>
          </w:rPr>
          <w:fldChar w:fldCharType="end"/>
        </w:r>
      </w:del>
    </w:p>
    <w:p w14:paraId="60A6905A" w14:textId="6AF58AAF" w:rsidR="00793DBE" w:rsidRDefault="000C7B8C" w:rsidP="00ED293D">
      <w:pPr>
        <w:pStyle w:val="ab"/>
        <w:numPr>
          <w:ilvl w:val="0"/>
          <w:numId w:val="8"/>
        </w:numPr>
        <w:ind w:leftChars="0"/>
        <w:pPrChange w:id="167" w:author="KAI YANAGISAWA" w:date="2024-07-31T01:22:00Z" w16du:dateUtc="2024-07-30T16:22:00Z">
          <w:pPr/>
        </w:pPrChange>
      </w:pPr>
      <w:del w:id="168" w:author="KAI YANAGISAWA" w:date="2024-07-31T01:20:00Z" w16du:dateUtc="2024-07-30T16:20:00Z">
        <w:r w:rsidDel="00ED293D">
          <w:rPr>
            <w:rFonts w:hint="eastAsia"/>
          </w:rPr>
          <w:delText xml:space="preserve">　</w:delText>
        </w:r>
        <w:r w:rsidR="00CD57A8" w:rsidDel="00ED293D">
          <w:rPr>
            <w:rFonts w:hint="eastAsia"/>
          </w:rPr>
          <w:delText>複数人で開発を行っていても書き方を統一する</w:delText>
        </w:r>
        <w:r w:rsidR="006578A5" w:rsidDel="00ED293D">
          <w:rPr>
            <w:rFonts w:hint="eastAsia"/>
          </w:rPr>
          <w:delText>こと</w:delText>
        </w:r>
        <w:r w:rsidR="00CD57A8" w:rsidDel="00ED293D">
          <w:rPr>
            <w:rFonts w:hint="eastAsia"/>
          </w:rPr>
          <w:delText>が可能であり、コードの品質向上に貢献することができるという利点があることから、</w:delText>
        </w:r>
        <w:r w:rsidR="00AA7AF9" w:rsidDel="00ED293D">
          <w:rPr>
            <w:rFonts w:hint="eastAsia"/>
          </w:rPr>
          <w:delText>R</w:delText>
        </w:r>
        <w:r w:rsidR="00AA7AF9" w:rsidDel="00ED293D">
          <w:delText>uby</w:delText>
        </w:r>
        <w:r w:rsidR="00AA7AF9" w:rsidDel="00ED293D">
          <w:rPr>
            <w:rFonts w:hint="eastAsia"/>
          </w:rPr>
          <w:delText>を採用している企業</w:delText>
        </w:r>
        <w:r w:rsidR="00CD57A8" w:rsidDel="00ED293D">
          <w:rPr>
            <w:rFonts w:hint="eastAsia"/>
          </w:rPr>
          <w:delText>では、</w:delText>
        </w:r>
        <w:r w:rsidR="00AA7AF9" w:rsidDel="00ED293D">
          <w:delText>Rubocop</w:delText>
        </w:r>
        <w:r w:rsidR="00AA7AF9" w:rsidDel="00ED293D">
          <w:rPr>
            <w:rFonts w:hint="eastAsia"/>
          </w:rPr>
          <w:delText>の導入事例は多く存在する。</w:delText>
        </w:r>
      </w:del>
    </w:p>
    <w:p w14:paraId="131479EF" w14:textId="77777777" w:rsidR="005D13A2" w:rsidRDefault="00AA7AF9" w:rsidP="00793DBE">
      <w:pPr>
        <w:rPr>
          <w:ins w:id="169" w:author="KAI YANAGISAWA" w:date="2024-07-31T05:42:00Z" w16du:dateUtc="2024-07-30T20:42:00Z"/>
          <w:rFonts w:asciiTheme="minorEastAsia" w:hAnsiTheme="minorEastAsia"/>
          <w:szCs w:val="21"/>
        </w:rPr>
      </w:pPr>
      <w:del w:id="170" w:author="KAI YANAGISAWA" w:date="2024-07-31T04:56:00Z" w16du:dateUtc="2024-07-30T19:56:00Z">
        <w:r w:rsidDel="00F16E6F">
          <w:rPr>
            <w:rFonts w:asciiTheme="minorEastAsia" w:hAnsiTheme="minorEastAsia" w:hint="eastAsia"/>
            <w:szCs w:val="21"/>
          </w:rPr>
          <w:delText xml:space="preserve">　</w:delText>
        </w:r>
      </w:del>
      <w:del w:id="171" w:author="KAI YANAGISAWA" w:date="2024-07-31T03:53:00Z" w16du:dateUtc="2024-07-30T18:53:00Z">
        <w:r w:rsidDel="00D71C2F">
          <w:rPr>
            <w:rFonts w:asciiTheme="minorEastAsia" w:hAnsiTheme="minorEastAsia" w:hint="eastAsia"/>
            <w:szCs w:val="21"/>
          </w:rPr>
          <w:delText>本研究では、</w:delText>
        </w:r>
        <w:r w:rsidDel="00D71C2F">
          <w:rPr>
            <w:rFonts w:asciiTheme="minorEastAsia" w:hAnsiTheme="minorEastAsia"/>
            <w:szCs w:val="21"/>
          </w:rPr>
          <w:delText>Ractor</w:delText>
        </w:r>
        <w:r w:rsidDel="00D71C2F">
          <w:rPr>
            <w:rFonts w:asciiTheme="minorEastAsia" w:hAnsiTheme="minorEastAsia" w:hint="eastAsia"/>
            <w:szCs w:val="21"/>
          </w:rPr>
          <w:delText>の性能評価を行い、最適な記述方法を分析した</w:delText>
        </w:r>
        <w:r w:rsidR="00CD57A8" w:rsidDel="00D71C2F">
          <w:rPr>
            <w:rFonts w:asciiTheme="minorEastAsia" w:hAnsiTheme="minorEastAsia" w:hint="eastAsia"/>
            <w:szCs w:val="21"/>
          </w:rPr>
          <w:delText>結果</w:delText>
        </w:r>
        <w:r w:rsidDel="00D71C2F">
          <w:rPr>
            <w:rFonts w:asciiTheme="minorEastAsia" w:hAnsiTheme="minorEastAsia" w:hint="eastAsia"/>
            <w:szCs w:val="21"/>
          </w:rPr>
          <w:delText>を</w:delText>
        </w:r>
        <w:r w:rsidDel="00D71C2F">
          <w:rPr>
            <w:rFonts w:asciiTheme="minorEastAsia" w:hAnsiTheme="minorEastAsia"/>
            <w:szCs w:val="21"/>
          </w:rPr>
          <w:delText>Rubocop</w:delText>
        </w:r>
        <w:r w:rsidDel="00D71C2F">
          <w:rPr>
            <w:rFonts w:asciiTheme="minorEastAsia" w:hAnsiTheme="minorEastAsia" w:hint="eastAsia"/>
            <w:szCs w:val="21"/>
          </w:rPr>
          <w:delText>へ</w:delText>
        </w:r>
        <w:r w:rsidR="00CD57A8" w:rsidDel="00D71C2F">
          <w:rPr>
            <w:rFonts w:asciiTheme="minorEastAsia" w:hAnsiTheme="minorEastAsia" w:hint="eastAsia"/>
            <w:szCs w:val="21"/>
          </w:rPr>
          <w:delText>カスタムルールとして</w:delText>
        </w:r>
        <w:r w:rsidDel="00D71C2F">
          <w:rPr>
            <w:rFonts w:asciiTheme="minorEastAsia" w:hAnsiTheme="minorEastAsia" w:hint="eastAsia"/>
            <w:szCs w:val="21"/>
          </w:rPr>
          <w:delText>反映することにより、</w:delText>
        </w:r>
        <w:r w:rsidDel="00D71C2F">
          <w:rPr>
            <w:rFonts w:asciiTheme="minorEastAsia" w:hAnsiTheme="minorEastAsia"/>
            <w:szCs w:val="21"/>
          </w:rPr>
          <w:delText>Ractor</w:delText>
        </w:r>
        <w:r w:rsidDel="00D71C2F">
          <w:rPr>
            <w:rFonts w:asciiTheme="minorEastAsia" w:hAnsiTheme="minorEastAsia" w:hint="eastAsia"/>
            <w:szCs w:val="21"/>
          </w:rPr>
          <w:delText>を使用した</w:delText>
        </w:r>
        <w:r w:rsidDel="00D71C2F">
          <w:rPr>
            <w:rFonts w:asciiTheme="minorEastAsia" w:hAnsiTheme="minorEastAsia"/>
            <w:szCs w:val="21"/>
          </w:rPr>
          <w:delText>Ruby</w:delText>
        </w:r>
        <w:r w:rsidDel="00D71C2F">
          <w:rPr>
            <w:rFonts w:asciiTheme="minorEastAsia" w:hAnsiTheme="minorEastAsia" w:hint="eastAsia"/>
            <w:szCs w:val="21"/>
          </w:rPr>
          <w:delText>コードに関して</w:delText>
        </w:r>
        <w:r w:rsidR="00725BA6" w:rsidDel="00D71C2F">
          <w:rPr>
            <w:rFonts w:asciiTheme="minorEastAsia" w:hAnsiTheme="minorEastAsia" w:hint="eastAsia"/>
            <w:szCs w:val="21"/>
          </w:rPr>
          <w:delText>支援を行う。これにより、ユーザーはコードの品質を向上</w:delText>
        </w:r>
      </w:del>
      <w:del w:id="172" w:author="KAI YANAGISAWA" w:date="2024-07-31T01:43:00Z" w16du:dateUtc="2024-07-30T16:43:00Z">
        <w:r w:rsidR="00725BA6" w:rsidDel="0038584F">
          <w:rPr>
            <w:rFonts w:asciiTheme="minorEastAsia" w:hAnsiTheme="minorEastAsia" w:hint="eastAsia"/>
            <w:szCs w:val="21"/>
          </w:rPr>
          <w:delText>され</w:delText>
        </w:r>
      </w:del>
      <w:del w:id="173" w:author="KAI YANAGISAWA" w:date="2024-07-31T03:53:00Z" w16du:dateUtc="2024-07-30T18:53:00Z">
        <w:r w:rsidR="00725BA6" w:rsidDel="00D71C2F">
          <w:rPr>
            <w:rFonts w:asciiTheme="minorEastAsia" w:hAnsiTheme="minorEastAsia" w:hint="eastAsia"/>
            <w:szCs w:val="21"/>
          </w:rPr>
          <w:delText>、早い段階でエラーを見つ</w:delText>
        </w:r>
        <w:r w:rsidR="0019680D" w:rsidDel="00D71C2F">
          <w:rPr>
            <w:rFonts w:asciiTheme="minorEastAsia" w:hAnsiTheme="minorEastAsia" w:hint="eastAsia"/>
            <w:szCs w:val="21"/>
          </w:rPr>
          <w:delText>け</w:delText>
        </w:r>
        <w:r w:rsidR="00725BA6" w:rsidDel="00D71C2F">
          <w:rPr>
            <w:rFonts w:asciiTheme="minorEastAsia" w:hAnsiTheme="minorEastAsia" w:hint="eastAsia"/>
            <w:szCs w:val="21"/>
          </w:rPr>
          <w:delText>ることができるためバグ修正のコストを削減することができると考え</w:delText>
        </w:r>
        <w:r w:rsidR="002050D0" w:rsidDel="00D71C2F">
          <w:rPr>
            <w:rFonts w:asciiTheme="minorEastAsia" w:hAnsiTheme="minorEastAsia" w:hint="eastAsia"/>
            <w:szCs w:val="21"/>
          </w:rPr>
          <w:delText>ている</w:delText>
        </w:r>
        <w:r w:rsidR="00725BA6" w:rsidDel="00D71C2F">
          <w:rPr>
            <w:rFonts w:asciiTheme="minorEastAsia" w:hAnsiTheme="minorEastAsia" w:hint="eastAsia"/>
            <w:szCs w:val="21"/>
          </w:rPr>
          <w:delText>。</w:delText>
        </w:r>
      </w:del>
      <w:ins w:id="174" w:author="KAI YANAGISAWA" w:date="2024-07-31T04:56:00Z" w16du:dateUtc="2024-07-30T19:56:00Z">
        <w:r w:rsidR="00F16E6F">
          <w:rPr>
            <w:rFonts w:asciiTheme="minorEastAsia" w:hAnsiTheme="minorEastAsia" w:hint="eastAsia"/>
            <w:szCs w:val="21"/>
          </w:rPr>
          <w:t xml:space="preserve">　実験の結果から、</w:t>
        </w:r>
      </w:ins>
      <w:ins w:id="175" w:author="KAI YANAGISAWA" w:date="2024-07-31T05:30:00Z" w16du:dateUtc="2024-07-30T20:30:00Z">
        <w:r w:rsidR="006C1E82">
          <w:rPr>
            <w:rFonts w:asciiTheme="minorEastAsia" w:hAnsiTheme="minorEastAsia"/>
            <w:szCs w:val="21"/>
          </w:rPr>
          <w:t>Ractor</w:t>
        </w:r>
        <w:r w:rsidR="006C1E82">
          <w:rPr>
            <w:rFonts w:asciiTheme="minorEastAsia" w:hAnsiTheme="minorEastAsia" w:hint="eastAsia"/>
            <w:szCs w:val="21"/>
          </w:rPr>
          <w:t>によるバブルソート</w:t>
        </w:r>
        <w:r w:rsidR="004F5F3B">
          <w:rPr>
            <w:rFonts w:asciiTheme="minorEastAsia" w:hAnsiTheme="minorEastAsia" w:hint="eastAsia"/>
            <w:szCs w:val="21"/>
          </w:rPr>
          <w:t>の並列化では</w:t>
        </w:r>
      </w:ins>
      <w:ins w:id="176" w:author="KAI YANAGISAWA" w:date="2024-07-31T05:35:00Z" w16du:dateUtc="2024-07-30T20:35:00Z">
        <w:r w:rsidR="004F5F3B">
          <w:rPr>
            <w:rFonts w:asciiTheme="minorEastAsia" w:hAnsiTheme="minorEastAsia" w:hint="eastAsia"/>
            <w:szCs w:val="21"/>
          </w:rPr>
          <w:t>配列</w:t>
        </w:r>
      </w:ins>
      <w:ins w:id="177" w:author="KAI YANAGISAWA" w:date="2024-07-31T05:37:00Z" w16du:dateUtc="2024-07-30T20:37:00Z">
        <w:r w:rsidR="004F5F3B">
          <w:rPr>
            <w:rFonts w:asciiTheme="minorEastAsia" w:hAnsiTheme="minorEastAsia" w:hint="eastAsia"/>
            <w:szCs w:val="21"/>
          </w:rPr>
          <w:t>の分割</w:t>
        </w:r>
      </w:ins>
      <w:ins w:id="178" w:author="KAI YANAGISAWA" w:date="2024-07-31T05:41:00Z" w16du:dateUtc="2024-07-30T20:41:00Z">
        <w:r w:rsidR="005D13A2">
          <w:rPr>
            <w:rFonts w:asciiTheme="minorEastAsia" w:hAnsiTheme="minorEastAsia" w:hint="eastAsia"/>
            <w:szCs w:val="21"/>
          </w:rPr>
          <w:t>後</w:t>
        </w:r>
      </w:ins>
      <w:ins w:id="179" w:author="KAI YANAGISAWA" w:date="2024-07-31T05:42:00Z" w16du:dateUtc="2024-07-30T20:42:00Z">
        <w:r w:rsidR="005D13A2">
          <w:rPr>
            <w:rFonts w:asciiTheme="minorEastAsia" w:hAnsiTheme="minorEastAsia" w:hint="eastAsia"/>
            <w:szCs w:val="21"/>
          </w:rPr>
          <w:t>の</w:t>
        </w:r>
      </w:ins>
      <w:ins w:id="180" w:author="KAI YANAGISAWA" w:date="2024-07-31T05:41:00Z" w16du:dateUtc="2024-07-30T20:41:00Z">
        <w:r w:rsidR="005D13A2">
          <w:rPr>
            <w:rFonts w:asciiTheme="minorEastAsia" w:hAnsiTheme="minorEastAsia" w:hint="eastAsia"/>
            <w:szCs w:val="21"/>
          </w:rPr>
          <w:t>要素数</w:t>
        </w:r>
      </w:ins>
      <w:ins w:id="181" w:author="KAI YANAGISAWA" w:date="2024-07-31T05:42:00Z" w16du:dateUtc="2024-07-30T20:42:00Z">
        <w:r w:rsidR="005D13A2">
          <w:rPr>
            <w:rFonts w:asciiTheme="minorEastAsia" w:hAnsiTheme="minorEastAsia" w:hint="eastAsia"/>
            <w:szCs w:val="21"/>
          </w:rPr>
          <w:t>が元の配列要素数</w:t>
        </w:r>
      </w:ins>
      <w:ins w:id="182" w:author="KAI YANAGISAWA" w:date="2024-07-31T05:41:00Z" w16du:dateUtc="2024-07-30T20:41:00Z">
        <w:r w:rsidR="005D13A2">
          <w:rPr>
            <w:rFonts w:asciiTheme="minorEastAsia" w:hAnsiTheme="minorEastAsia" w:hint="eastAsia"/>
            <w:szCs w:val="21"/>
          </w:rPr>
          <w:t>の</w:t>
        </w:r>
      </w:ins>
      <w:ins w:id="183" w:author="KAI YANAGISAWA" w:date="2024-07-31T05:42:00Z" w16du:dateUtc="2024-07-30T20:42:00Z">
        <w:r w:rsidR="005D13A2">
          <w:rPr>
            <w:rFonts w:asciiTheme="minorEastAsia" w:hAnsiTheme="minorEastAsia" w:hint="eastAsia"/>
            <w:szCs w:val="21"/>
          </w:rPr>
          <w:t>半分</w:t>
        </w:r>
      </w:ins>
      <w:ins w:id="184" w:author="KAI YANAGISAWA" w:date="2024-07-31T05:33:00Z" w16du:dateUtc="2024-07-30T20:33:00Z">
        <w:r w:rsidR="004F5F3B">
          <w:rPr>
            <w:rFonts w:asciiTheme="minorEastAsia" w:hAnsiTheme="minorEastAsia" w:hint="eastAsia"/>
            <w:szCs w:val="21"/>
          </w:rPr>
          <w:t>に近い状態で</w:t>
        </w:r>
      </w:ins>
      <w:ins w:id="185" w:author="KAI YANAGISAWA" w:date="2024-07-31T05:37:00Z" w16du:dateUtc="2024-07-30T20:37:00Z">
        <w:r w:rsidR="004F5F3B">
          <w:rPr>
            <w:rFonts w:asciiTheme="minorEastAsia" w:hAnsiTheme="minorEastAsia" w:hint="eastAsia"/>
            <w:szCs w:val="21"/>
          </w:rPr>
          <w:t>行えている</w:t>
        </w:r>
      </w:ins>
      <w:ins w:id="186" w:author="KAI YANAGISAWA" w:date="2024-07-31T05:33:00Z" w16du:dateUtc="2024-07-30T20:33:00Z">
        <w:r w:rsidR="004F5F3B">
          <w:rPr>
            <w:rFonts w:asciiTheme="minorEastAsia" w:hAnsiTheme="minorEastAsia" w:hint="eastAsia"/>
            <w:szCs w:val="21"/>
          </w:rPr>
          <w:t>かが</w:t>
        </w:r>
      </w:ins>
      <w:ins w:id="187" w:author="KAI YANAGISAWA" w:date="2024-07-31T05:36:00Z" w16du:dateUtc="2024-07-30T20:36:00Z">
        <w:r w:rsidR="004F5F3B">
          <w:rPr>
            <w:rFonts w:asciiTheme="minorEastAsia" w:hAnsiTheme="minorEastAsia" w:hint="eastAsia"/>
            <w:szCs w:val="21"/>
          </w:rPr>
          <w:t>、</w:t>
        </w:r>
      </w:ins>
      <w:ins w:id="188" w:author="KAI YANAGISAWA" w:date="2024-07-31T05:33:00Z" w16du:dateUtc="2024-07-30T20:33:00Z">
        <w:r w:rsidR="004F5F3B">
          <w:rPr>
            <w:rFonts w:asciiTheme="minorEastAsia" w:hAnsiTheme="minorEastAsia" w:hint="eastAsia"/>
            <w:szCs w:val="21"/>
          </w:rPr>
          <w:t>ユーザー側で</w:t>
        </w:r>
      </w:ins>
      <w:ins w:id="189" w:author="KAI YANAGISAWA" w:date="2024-07-31T05:35:00Z" w16du:dateUtc="2024-07-30T20:35:00Z">
        <w:r w:rsidR="004F5F3B">
          <w:rPr>
            <w:rFonts w:asciiTheme="minorEastAsia" w:hAnsiTheme="minorEastAsia" w:hint="eastAsia"/>
            <w:szCs w:val="21"/>
          </w:rPr>
          <w:t>考慮</w:t>
        </w:r>
      </w:ins>
      <w:ins w:id="190" w:author="KAI YANAGISAWA" w:date="2024-07-31T05:36:00Z" w16du:dateUtc="2024-07-30T20:36:00Z">
        <w:r w:rsidR="004F5F3B">
          <w:rPr>
            <w:rFonts w:asciiTheme="minorEastAsia" w:hAnsiTheme="minorEastAsia" w:hint="eastAsia"/>
            <w:szCs w:val="21"/>
          </w:rPr>
          <w:t>可能な点であると</w:t>
        </w:r>
      </w:ins>
      <w:ins w:id="191" w:author="KAI YANAGISAWA" w:date="2024-07-31T05:34:00Z" w16du:dateUtc="2024-07-30T20:34:00Z">
        <w:r w:rsidR="004F5F3B">
          <w:rPr>
            <w:rFonts w:asciiTheme="minorEastAsia" w:hAnsiTheme="minorEastAsia" w:hint="eastAsia"/>
            <w:szCs w:val="21"/>
          </w:rPr>
          <w:t>考えた。</w:t>
        </w:r>
      </w:ins>
    </w:p>
    <w:p w14:paraId="51C155AF" w14:textId="0BACC300" w:rsidR="00AD204E" w:rsidRPr="005D13A2" w:rsidRDefault="005D13A2" w:rsidP="00793DBE">
      <w:pPr>
        <w:rPr>
          <w:rFonts w:asciiTheme="minorEastAsia" w:hAnsiTheme="minorEastAsia" w:hint="eastAsia"/>
          <w:szCs w:val="21"/>
          <w:rPrChange w:id="192" w:author="KAI YANAGISAWA" w:date="2024-07-31T05:42:00Z" w16du:dateUtc="2024-07-30T20:42:00Z">
            <w:rPr>
              <w:rFonts w:asciiTheme="minorEastAsia" w:hAnsiTheme="minorEastAsia" w:hint="eastAsia"/>
              <w:b/>
              <w:bCs/>
              <w:szCs w:val="21"/>
            </w:rPr>
          </w:rPrChange>
        </w:rPr>
      </w:pPr>
      <w:ins w:id="193" w:author="KAI YANAGISAWA" w:date="2024-07-31T05:42:00Z" w16du:dateUtc="2024-07-30T20:42:00Z">
        <w:r>
          <w:rPr>
            <w:rFonts w:asciiTheme="minorEastAsia" w:hAnsiTheme="minorEastAsia" w:hint="eastAsia"/>
            <w:szCs w:val="21"/>
          </w:rPr>
          <w:t xml:space="preserve">　</w:t>
        </w:r>
      </w:ins>
      <w:ins w:id="194" w:author="KAI YANAGISAWA" w:date="2024-07-31T05:37:00Z" w16du:dateUtc="2024-07-30T20:37:00Z">
        <w:r w:rsidR="004F5F3B">
          <w:rPr>
            <w:rFonts w:asciiTheme="minorEastAsia" w:hAnsiTheme="minorEastAsia" w:hint="eastAsia"/>
            <w:szCs w:val="21"/>
          </w:rPr>
          <w:t>よって</w:t>
        </w:r>
      </w:ins>
      <w:ins w:id="195" w:author="KAI YANAGISAWA" w:date="2024-07-31T05:38:00Z" w16du:dateUtc="2024-07-30T20:38:00Z">
        <w:r w:rsidR="004F5F3B">
          <w:rPr>
            <w:rFonts w:asciiTheme="minorEastAsia" w:hAnsiTheme="minorEastAsia" w:hint="eastAsia"/>
            <w:szCs w:val="21"/>
          </w:rPr>
          <w:t>、</w:t>
        </w:r>
      </w:ins>
      <w:ins w:id="196" w:author="KAI YANAGISAWA" w:date="2024-07-31T05:06:00Z" w16du:dateUtc="2024-07-30T20:06:00Z">
        <w:r w:rsidR="003E257F">
          <w:rPr>
            <w:rFonts w:asciiTheme="minorEastAsia" w:hAnsiTheme="minorEastAsia" w:hint="eastAsia"/>
            <w:szCs w:val="21"/>
          </w:rPr>
          <w:t>R</w:t>
        </w:r>
        <w:r w:rsidR="003E257F">
          <w:rPr>
            <w:rFonts w:asciiTheme="minorEastAsia" w:hAnsiTheme="minorEastAsia"/>
            <w:szCs w:val="21"/>
          </w:rPr>
          <w:t>ubocop</w:t>
        </w:r>
        <w:r w:rsidR="003E257F">
          <w:rPr>
            <w:rFonts w:asciiTheme="minorEastAsia" w:hAnsiTheme="minorEastAsia" w:hint="eastAsia"/>
            <w:szCs w:val="21"/>
          </w:rPr>
          <w:t>で</w:t>
        </w:r>
      </w:ins>
      <w:ins w:id="197" w:author="KAI YANAGISAWA" w:date="2024-07-31T05:37:00Z" w16du:dateUtc="2024-07-30T20:37:00Z">
        <w:r w:rsidR="004F5F3B">
          <w:rPr>
            <w:rFonts w:asciiTheme="minorEastAsia" w:hAnsiTheme="minorEastAsia" w:hint="eastAsia"/>
            <w:szCs w:val="21"/>
          </w:rPr>
          <w:t>は、</w:t>
        </w:r>
      </w:ins>
      <w:ins w:id="198" w:author="KAI YANAGISAWA" w:date="2024-07-31T05:08:00Z" w16du:dateUtc="2024-07-30T20:08:00Z">
        <w:r w:rsidR="00AD204E">
          <w:rPr>
            <w:rFonts w:asciiTheme="minorEastAsia" w:hAnsiTheme="minorEastAsia" w:hint="eastAsia"/>
            <w:szCs w:val="21"/>
          </w:rPr>
          <w:t>次の</w:t>
        </w:r>
      </w:ins>
      <w:ins w:id="199" w:author="KAI YANAGISAWA" w:date="2024-07-31T05:09:00Z" w16du:dateUtc="2024-07-30T20:09:00Z">
        <w:r w:rsidR="00AD204E">
          <w:rPr>
            <w:rFonts w:asciiTheme="minorEastAsia" w:hAnsiTheme="minorEastAsia" w:hint="eastAsia"/>
            <w:szCs w:val="21"/>
          </w:rPr>
          <w:t>ような</w:t>
        </w:r>
      </w:ins>
      <w:ins w:id="200" w:author="KAI YANAGISAWA" w:date="2024-07-31T05:06:00Z" w16du:dateUtc="2024-07-30T20:06:00Z">
        <w:r w:rsidR="003E257F">
          <w:rPr>
            <w:rFonts w:asciiTheme="minorEastAsia" w:hAnsiTheme="minorEastAsia" w:hint="eastAsia"/>
            <w:szCs w:val="21"/>
          </w:rPr>
          <w:t>場合に</w:t>
        </w:r>
        <w:r w:rsidR="003E257F">
          <w:rPr>
            <w:rFonts w:asciiTheme="minorEastAsia" w:hAnsiTheme="minorEastAsia"/>
            <w:szCs w:val="21"/>
          </w:rPr>
          <w:t>Ractor</w:t>
        </w:r>
        <w:r w:rsidR="003E257F">
          <w:rPr>
            <w:rFonts w:asciiTheme="minorEastAsia" w:hAnsiTheme="minorEastAsia" w:hint="eastAsia"/>
            <w:szCs w:val="21"/>
          </w:rPr>
          <w:t>による</w:t>
        </w:r>
        <w:r w:rsidR="003E257F">
          <w:rPr>
            <w:rFonts w:asciiTheme="minorEastAsia" w:hAnsiTheme="minorEastAsia"/>
            <w:szCs w:val="21"/>
          </w:rPr>
          <w:t>Ruby</w:t>
        </w:r>
        <w:r w:rsidR="003E257F">
          <w:rPr>
            <w:rFonts w:asciiTheme="minorEastAsia" w:hAnsiTheme="minorEastAsia" w:hint="eastAsia"/>
            <w:szCs w:val="21"/>
          </w:rPr>
          <w:t>の並列処理に指摘を行う</w:t>
        </w:r>
      </w:ins>
      <w:ins w:id="201" w:author="KAI YANAGISAWA" w:date="2024-07-31T05:09:00Z" w16du:dateUtc="2024-07-30T20:09:00Z">
        <w:r w:rsidR="00AD204E">
          <w:rPr>
            <w:rFonts w:asciiTheme="minorEastAsia" w:hAnsiTheme="minorEastAsia" w:hint="eastAsia"/>
            <w:szCs w:val="21"/>
          </w:rPr>
          <w:t>方針である</w:t>
        </w:r>
      </w:ins>
      <w:ins w:id="202" w:author="KAI YANAGISAWA" w:date="2024-07-31T05:08:00Z" w16du:dateUtc="2024-07-30T20:08:00Z">
        <w:r w:rsidR="003E257F">
          <w:rPr>
            <w:rFonts w:asciiTheme="minorEastAsia" w:hAnsiTheme="minorEastAsia" w:hint="eastAsia"/>
            <w:szCs w:val="21"/>
          </w:rPr>
          <w:t>。</w:t>
        </w:r>
      </w:ins>
      <w:ins w:id="203" w:author="KAI YANAGISAWA" w:date="2024-07-31T05:12:00Z" w16du:dateUtc="2024-07-30T20:12:00Z">
        <w:r w:rsidR="00AD204E">
          <w:rPr>
            <w:rFonts w:asciiTheme="minorEastAsia" w:hAnsiTheme="minorEastAsia"/>
            <w:szCs w:val="21"/>
          </w:rPr>
          <w:t>Ractor</w:t>
        </w:r>
        <w:r w:rsidR="00AD204E">
          <w:rPr>
            <w:rFonts w:asciiTheme="minorEastAsia" w:hAnsiTheme="minorEastAsia" w:hint="eastAsia"/>
            <w:szCs w:val="21"/>
          </w:rPr>
          <w:t>による</w:t>
        </w:r>
      </w:ins>
      <w:ins w:id="204" w:author="KAI YANAGISAWA" w:date="2024-07-31T05:01:00Z" w16du:dateUtc="2024-07-30T20:01:00Z">
        <w:r w:rsidR="003E257F">
          <w:rPr>
            <w:rFonts w:asciiTheme="minorEastAsia" w:hAnsiTheme="minorEastAsia" w:hint="eastAsia"/>
            <w:szCs w:val="21"/>
          </w:rPr>
          <w:t>バブルソートでの</w:t>
        </w:r>
      </w:ins>
      <w:ins w:id="205" w:author="KAI YANAGISAWA" w:date="2024-07-31T05:12:00Z" w16du:dateUtc="2024-07-30T20:12:00Z">
        <w:r w:rsidR="00AD204E">
          <w:rPr>
            <w:rFonts w:asciiTheme="minorEastAsia" w:hAnsiTheme="minorEastAsia" w:hint="eastAsia"/>
            <w:szCs w:val="21"/>
          </w:rPr>
          <w:t>並列化を行う際</w:t>
        </w:r>
      </w:ins>
      <w:ins w:id="206" w:author="KAI YANAGISAWA" w:date="2024-07-31T05:01:00Z" w16du:dateUtc="2024-07-30T20:01:00Z">
        <w:r w:rsidR="003E257F">
          <w:rPr>
            <w:rFonts w:asciiTheme="minorEastAsia" w:hAnsiTheme="minorEastAsia" w:hint="eastAsia"/>
            <w:szCs w:val="21"/>
          </w:rPr>
          <w:t>に</w:t>
        </w:r>
      </w:ins>
      <w:ins w:id="207" w:author="KAI YANAGISAWA" w:date="2024-07-31T05:02:00Z" w16du:dateUtc="2024-07-30T20:02:00Z">
        <w:r w:rsidR="003E257F">
          <w:rPr>
            <w:rFonts w:asciiTheme="minorEastAsia" w:hAnsiTheme="minorEastAsia" w:hint="eastAsia"/>
            <w:szCs w:val="21"/>
          </w:rPr>
          <w:t>、</w:t>
        </w:r>
      </w:ins>
      <w:ins w:id="208" w:author="KAI YANAGISAWA" w:date="2024-07-31T05:01:00Z" w16du:dateUtc="2024-07-30T20:01:00Z">
        <w:r w:rsidR="003E257F">
          <w:rPr>
            <w:rFonts w:asciiTheme="minorEastAsia" w:hAnsiTheme="minorEastAsia" w:hint="eastAsia"/>
            <w:szCs w:val="21"/>
          </w:rPr>
          <w:t>分割された要素数が</w:t>
        </w:r>
      </w:ins>
      <m:oMath>
        <m:r>
          <w:ins w:id="209" w:author="KAI YANAGISAWA" w:date="2024-07-31T05:02:00Z" w16du:dateUtc="2024-07-30T20:02:00Z">
            <w:rPr>
              <w:rFonts w:ascii="Cambria Math" w:hAnsi="Cambria Math"/>
              <w:szCs w:val="21"/>
            </w:rPr>
            <m:t>1/</m:t>
          </w:ins>
        </m:r>
        <m:r>
          <w:ins w:id="210" w:author="KAI YANAGISAWA" w:date="2024-07-31T05:02:00Z" w16du:dateUtc="2024-07-30T20:02:00Z">
            <w:rPr>
              <w:rFonts w:ascii="Cambria Math" w:hAnsi="Cambria Math"/>
              <w:szCs w:val="21"/>
            </w:rPr>
            <m:t>2</m:t>
          </w:ins>
        </m:r>
      </m:oMath>
      <w:ins w:id="211" w:author="KAI YANAGISAWA" w:date="2024-07-31T05:05:00Z" w16du:dateUtc="2024-07-30T20:05:00Z">
        <w:r w:rsidR="003E257F">
          <w:rPr>
            <w:rFonts w:asciiTheme="minorEastAsia" w:hAnsiTheme="minorEastAsia" w:hint="eastAsia"/>
            <w:szCs w:val="21"/>
          </w:rPr>
          <w:t>から大きく逸脱する場合</w:t>
        </w:r>
      </w:ins>
      <w:ins w:id="212" w:author="KAI YANAGISAWA" w:date="2024-07-31T05:42:00Z" w16du:dateUtc="2024-07-30T20:42:00Z">
        <w:r>
          <w:rPr>
            <w:rFonts w:asciiTheme="minorEastAsia" w:hAnsiTheme="minorEastAsia" w:hint="eastAsia"/>
            <w:szCs w:val="21"/>
          </w:rPr>
          <w:t>である</w:t>
        </w:r>
      </w:ins>
      <w:ins w:id="213" w:author="KAI YANAGISAWA" w:date="2024-07-31T05:13:00Z" w16du:dateUtc="2024-07-30T20:13:00Z">
        <w:r w:rsidR="00AD204E">
          <w:rPr>
            <w:rFonts w:asciiTheme="minorEastAsia" w:hAnsiTheme="minorEastAsia" w:hint="eastAsia"/>
            <w:szCs w:val="21"/>
          </w:rPr>
          <w:t>。これにより、ユーザーが</w:t>
        </w:r>
      </w:ins>
      <w:ins w:id="214" w:author="KAI YANAGISAWA" w:date="2024-07-31T05:14:00Z" w16du:dateUtc="2024-07-30T20:14:00Z">
        <w:r w:rsidR="00AD204E">
          <w:rPr>
            <w:rFonts w:asciiTheme="minorEastAsia" w:hAnsiTheme="minorEastAsia"/>
            <w:szCs w:val="21"/>
          </w:rPr>
          <w:t>Ractor</w:t>
        </w:r>
        <w:r w:rsidR="00AD204E">
          <w:rPr>
            <w:rFonts w:asciiTheme="minorEastAsia" w:hAnsiTheme="minorEastAsia" w:hint="eastAsia"/>
            <w:szCs w:val="21"/>
          </w:rPr>
          <w:t>による</w:t>
        </w:r>
      </w:ins>
      <w:ins w:id="215" w:author="KAI YANAGISAWA" w:date="2024-07-31T05:15:00Z" w16du:dateUtc="2024-07-30T20:15:00Z">
        <w:r w:rsidR="00AD204E">
          <w:rPr>
            <w:rFonts w:asciiTheme="minorEastAsia" w:hAnsiTheme="minorEastAsia"/>
            <w:szCs w:val="21"/>
          </w:rPr>
          <w:t>Ruby</w:t>
        </w:r>
        <w:r w:rsidR="00AD204E">
          <w:rPr>
            <w:rFonts w:asciiTheme="minorEastAsia" w:hAnsiTheme="minorEastAsia" w:hint="eastAsia"/>
            <w:szCs w:val="21"/>
          </w:rPr>
          <w:t>の</w:t>
        </w:r>
      </w:ins>
      <w:ins w:id="216" w:author="KAI YANAGISAWA" w:date="2024-07-31T05:14:00Z" w16du:dateUtc="2024-07-30T20:14:00Z">
        <w:r w:rsidR="00AD204E">
          <w:rPr>
            <w:rFonts w:asciiTheme="minorEastAsia" w:hAnsiTheme="minorEastAsia" w:hint="eastAsia"/>
            <w:szCs w:val="21"/>
          </w:rPr>
          <w:t>並列処理を</w:t>
        </w:r>
      </w:ins>
      <w:ins w:id="217" w:author="KAI YANAGISAWA" w:date="2024-07-31T05:15:00Z" w16du:dateUtc="2024-07-30T20:15:00Z">
        <w:r w:rsidR="00AD204E">
          <w:rPr>
            <w:rFonts w:asciiTheme="minorEastAsia" w:hAnsiTheme="minorEastAsia" w:hint="eastAsia"/>
            <w:szCs w:val="21"/>
          </w:rPr>
          <w:t>記述する際に、最適な記述</w:t>
        </w:r>
      </w:ins>
      <w:ins w:id="218" w:author="KAI YANAGISAWA" w:date="2024-07-31T05:16:00Z" w16du:dateUtc="2024-07-30T20:16:00Z">
        <w:r w:rsidR="00AD204E">
          <w:rPr>
            <w:rFonts w:asciiTheme="minorEastAsia" w:hAnsiTheme="minorEastAsia" w:hint="eastAsia"/>
            <w:szCs w:val="21"/>
          </w:rPr>
          <w:t>の実現を支援することが可能である。</w:t>
        </w:r>
      </w:ins>
    </w:p>
    <w:p w14:paraId="5B2C9CDD" w14:textId="0F93FDD3" w:rsidR="00FD39D5" w:rsidRDefault="009A7558" w:rsidP="00FD39D5">
      <w:pPr>
        <w:pStyle w:val="ab"/>
        <w:numPr>
          <w:ilvl w:val="0"/>
          <w:numId w:val="8"/>
        </w:numPr>
        <w:ind w:leftChars="0"/>
        <w:rPr>
          <w:rFonts w:asciiTheme="majorEastAsia" w:eastAsiaTheme="majorEastAsia" w:hAnsiTheme="majorEastAsia"/>
          <w:sz w:val="24"/>
          <w:szCs w:val="24"/>
        </w:rPr>
      </w:pPr>
      <w:r>
        <w:rPr>
          <w:rFonts w:asciiTheme="majorEastAsia" w:eastAsiaTheme="majorEastAsia" w:hAnsiTheme="majorEastAsia" w:hint="eastAsia"/>
          <w:sz w:val="24"/>
          <w:szCs w:val="24"/>
        </w:rPr>
        <w:t>まとめ</w:t>
      </w:r>
    </w:p>
    <w:p w14:paraId="4F62BBFA" w14:textId="20FD90B8" w:rsidR="00872E5B" w:rsidRDefault="00EA7A4E" w:rsidP="00EA7A4E">
      <w:pPr>
        <w:rPr>
          <w:ins w:id="219" w:author="KAI YANAGISAWA" w:date="2024-07-31T05:50:00Z" w16du:dateUtc="2024-07-30T20:50:00Z"/>
          <w:rFonts w:asciiTheme="minorEastAsia" w:hAnsiTheme="minorEastAsia"/>
          <w:szCs w:val="21"/>
        </w:rPr>
      </w:pPr>
      <w:r>
        <w:rPr>
          <w:rFonts w:asciiTheme="majorEastAsia" w:eastAsiaTheme="majorEastAsia" w:hAnsiTheme="majorEastAsia" w:hint="eastAsia"/>
          <w:sz w:val="24"/>
          <w:szCs w:val="24"/>
        </w:rPr>
        <w:t xml:space="preserve">　</w:t>
      </w:r>
      <w:r>
        <w:rPr>
          <w:rFonts w:asciiTheme="minorEastAsia" w:hAnsiTheme="minorEastAsia" w:hint="eastAsia"/>
          <w:szCs w:val="21"/>
        </w:rPr>
        <w:t>本報告では、</w:t>
      </w:r>
      <w:r>
        <w:rPr>
          <w:rFonts w:asciiTheme="minorEastAsia" w:hAnsiTheme="minorEastAsia"/>
          <w:szCs w:val="21"/>
        </w:rPr>
        <w:t>Ractor</w:t>
      </w:r>
      <w:r>
        <w:rPr>
          <w:rFonts w:asciiTheme="minorEastAsia" w:hAnsiTheme="minorEastAsia" w:hint="eastAsia"/>
          <w:szCs w:val="21"/>
        </w:rPr>
        <w:t>の性能評価に関する進捗とコード支援による</w:t>
      </w:r>
      <w:commentRangeStart w:id="220"/>
      <w:commentRangeStart w:id="221"/>
      <w:r>
        <w:rPr>
          <w:rFonts w:asciiTheme="minorEastAsia" w:hAnsiTheme="minorEastAsia" w:hint="eastAsia"/>
          <w:szCs w:val="21"/>
        </w:rPr>
        <w:t>今後の方針</w:t>
      </w:r>
      <w:commentRangeEnd w:id="220"/>
      <w:r w:rsidR="006578A5">
        <w:rPr>
          <w:rStyle w:val="af3"/>
        </w:rPr>
        <w:commentReference w:id="220"/>
      </w:r>
      <w:commentRangeEnd w:id="221"/>
      <w:r w:rsidR="006C1E82">
        <w:rPr>
          <w:rStyle w:val="af3"/>
        </w:rPr>
        <w:commentReference w:id="221"/>
      </w:r>
      <w:r>
        <w:rPr>
          <w:rFonts w:asciiTheme="minorEastAsia" w:hAnsiTheme="minorEastAsia" w:hint="eastAsia"/>
          <w:szCs w:val="21"/>
        </w:rPr>
        <w:t>を述べた。</w:t>
      </w:r>
      <w:r>
        <w:rPr>
          <w:rFonts w:asciiTheme="minorEastAsia" w:hAnsiTheme="minorEastAsia"/>
          <w:szCs w:val="21"/>
        </w:rPr>
        <w:t>Ractor</w:t>
      </w:r>
      <w:r>
        <w:rPr>
          <w:rFonts w:asciiTheme="minorEastAsia" w:hAnsiTheme="minorEastAsia" w:hint="eastAsia"/>
          <w:szCs w:val="21"/>
        </w:rPr>
        <w:t>の性能評価については、未知の部分が多いため、引き続き性能評価を通して最適な記述方法を調査していく。そして、</w:t>
      </w:r>
      <w:r w:rsidR="00433D9C">
        <w:rPr>
          <w:rFonts w:asciiTheme="minorEastAsia" w:hAnsiTheme="minorEastAsia" w:hint="eastAsia"/>
          <w:szCs w:val="21"/>
        </w:rPr>
        <w:t>最適な記述方法</w:t>
      </w:r>
      <w:ins w:id="222" w:author="KAI YANAGISAWA" w:date="2024-07-31T05:14:00Z" w16du:dateUtc="2024-07-30T20:14:00Z">
        <w:r w:rsidR="00AD204E">
          <w:rPr>
            <w:rFonts w:asciiTheme="minorEastAsia" w:hAnsiTheme="minorEastAsia" w:hint="eastAsia"/>
            <w:szCs w:val="21"/>
          </w:rPr>
          <w:t>をさらに調査していき</w:t>
        </w:r>
      </w:ins>
      <w:r w:rsidR="00433D9C">
        <w:rPr>
          <w:rFonts w:asciiTheme="minorEastAsia" w:hAnsiTheme="minorEastAsia" w:hint="eastAsia"/>
          <w:szCs w:val="21"/>
        </w:rPr>
        <w:t>、エラーやバグが起こると予測される箇所に</w:t>
      </w:r>
      <w:r w:rsidR="00433D9C">
        <w:rPr>
          <w:rFonts w:asciiTheme="minorEastAsia" w:hAnsiTheme="minorEastAsia"/>
          <w:szCs w:val="21"/>
        </w:rPr>
        <w:t>Rubocop</w:t>
      </w:r>
      <w:r w:rsidR="00433D9C">
        <w:rPr>
          <w:rFonts w:asciiTheme="minorEastAsia" w:hAnsiTheme="minorEastAsia" w:hint="eastAsia"/>
          <w:szCs w:val="21"/>
        </w:rPr>
        <w:t>を用いてコード支援の実装を行なっていく方針である。</w:t>
      </w:r>
    </w:p>
    <w:p w14:paraId="5D8C7C8F" w14:textId="77777777" w:rsidR="00EE274D" w:rsidRPr="00EA7A4E" w:rsidRDefault="00EE274D" w:rsidP="00EA7A4E">
      <w:pPr>
        <w:rPr>
          <w:rFonts w:asciiTheme="minorEastAsia" w:hAnsiTheme="minorEastAsia"/>
          <w:szCs w:val="21"/>
        </w:rPr>
      </w:pPr>
    </w:p>
    <w:p w14:paraId="1A75FD77" w14:textId="5E9A293B" w:rsidR="007C368F" w:rsidRPr="002D5642" w:rsidRDefault="007C368F" w:rsidP="00FD39D5">
      <w:pPr>
        <w:rPr>
          <w:rFonts w:asciiTheme="majorEastAsia" w:eastAsiaTheme="majorEastAsia" w:hAnsiTheme="majorEastAsia"/>
          <w:sz w:val="22"/>
        </w:rPr>
      </w:pPr>
      <w:r w:rsidRPr="002D5642">
        <w:rPr>
          <w:rFonts w:asciiTheme="majorEastAsia" w:eastAsiaTheme="majorEastAsia" w:hAnsiTheme="majorEastAsia" w:hint="eastAsia"/>
          <w:sz w:val="22"/>
        </w:rPr>
        <w:t>参考文献</w:t>
      </w:r>
    </w:p>
    <w:p w14:paraId="44931F9E" w14:textId="170389B9" w:rsidR="006721FC" w:rsidRPr="00C93D19" w:rsidRDefault="00E13CD5" w:rsidP="00C93D19">
      <w:pPr>
        <w:pStyle w:val="ab"/>
        <w:numPr>
          <w:ilvl w:val="0"/>
          <w:numId w:val="10"/>
        </w:numPr>
        <w:adjustRightInd w:val="0"/>
        <w:snapToGrid w:val="0"/>
        <w:ind w:leftChars="0" w:left="442" w:hanging="442"/>
        <w:jc w:val="left"/>
        <w:rPr>
          <w:rFonts w:asciiTheme="minorEastAsia" w:hAnsiTheme="minorEastAsia"/>
          <w:sz w:val="18"/>
          <w:szCs w:val="18"/>
        </w:rPr>
      </w:pPr>
      <w:bookmarkStart w:id="223" w:name="_Ref173009285"/>
      <w:r>
        <w:rPr>
          <w:rFonts w:asciiTheme="minorEastAsia" w:hAnsiTheme="minorEastAsia"/>
          <w:sz w:val="18"/>
          <w:szCs w:val="18"/>
        </w:rPr>
        <w:t>“</w:t>
      </w:r>
      <w:r w:rsidR="006721FC" w:rsidRPr="002E76CB">
        <w:rPr>
          <w:rFonts w:asciiTheme="minorEastAsia" w:hAnsiTheme="minorEastAsia"/>
          <w:sz w:val="18"/>
          <w:szCs w:val="18"/>
        </w:rPr>
        <w:t>Ruby Programming Language</w:t>
      </w:r>
      <w:r>
        <w:rPr>
          <w:rFonts w:asciiTheme="minorEastAsia" w:hAnsiTheme="minorEastAsia"/>
          <w:sz w:val="18"/>
          <w:szCs w:val="18"/>
        </w:rPr>
        <w:t>”</w:t>
      </w:r>
      <w:r w:rsidR="006721FC" w:rsidRPr="002E76CB">
        <w:rPr>
          <w:rFonts w:asciiTheme="minorEastAsia" w:hAnsiTheme="minorEastAsia"/>
          <w:sz w:val="18"/>
          <w:szCs w:val="18"/>
        </w:rPr>
        <w:t xml:space="preserve">: </w:t>
      </w:r>
      <w:r w:rsidR="00000000">
        <w:fldChar w:fldCharType="begin"/>
      </w:r>
      <w:r w:rsidR="00000000">
        <w:instrText>HYPERLINK "https://www.ruby-lang.org/ja/"</w:instrText>
      </w:r>
      <w:r w:rsidR="00000000">
        <w:fldChar w:fldCharType="separate"/>
      </w:r>
      <w:r w:rsidR="006721FC" w:rsidRPr="002E76CB">
        <w:rPr>
          <w:rStyle w:val="a9"/>
          <w:rFonts w:asciiTheme="minorEastAsia" w:hAnsiTheme="minorEastAsia"/>
          <w:sz w:val="18"/>
          <w:szCs w:val="18"/>
        </w:rPr>
        <w:t>https://www.ruby-lang.org/ja/</w:t>
      </w:r>
      <w:r w:rsidR="00000000">
        <w:rPr>
          <w:rStyle w:val="a9"/>
          <w:rFonts w:asciiTheme="minorEastAsia" w:hAnsiTheme="minorEastAsia"/>
          <w:sz w:val="18"/>
          <w:szCs w:val="18"/>
        </w:rPr>
        <w:fldChar w:fldCharType="end"/>
      </w:r>
      <w:r w:rsidR="00C93D19">
        <w:rPr>
          <w:rStyle w:val="a9"/>
          <w:rFonts w:asciiTheme="minorEastAsia" w:hAnsiTheme="minorEastAsia"/>
          <w:color w:val="auto"/>
          <w:sz w:val="18"/>
          <w:szCs w:val="18"/>
          <w:u w:val="none"/>
        </w:rPr>
        <w:t xml:space="preserve"> (2024</w:t>
      </w:r>
      <w:r w:rsidR="00C93D19">
        <w:rPr>
          <w:rStyle w:val="a9"/>
          <w:rFonts w:asciiTheme="minorEastAsia" w:hAnsiTheme="minorEastAsia" w:hint="eastAsia"/>
          <w:color w:val="auto"/>
          <w:sz w:val="18"/>
          <w:szCs w:val="18"/>
          <w:u w:val="none"/>
        </w:rPr>
        <w:t>年</w:t>
      </w:r>
      <w:r w:rsidR="00C93D19">
        <w:rPr>
          <w:rStyle w:val="a9"/>
          <w:rFonts w:asciiTheme="minorEastAsia" w:hAnsiTheme="minorEastAsia"/>
          <w:color w:val="auto"/>
          <w:sz w:val="18"/>
          <w:szCs w:val="18"/>
          <w:u w:val="none"/>
        </w:rPr>
        <w:t>7</w:t>
      </w:r>
      <w:r w:rsidR="00C93D19">
        <w:rPr>
          <w:rStyle w:val="a9"/>
          <w:rFonts w:asciiTheme="minorEastAsia" w:hAnsiTheme="minorEastAsia" w:hint="eastAsia"/>
          <w:color w:val="auto"/>
          <w:sz w:val="18"/>
          <w:szCs w:val="18"/>
          <w:u w:val="none"/>
        </w:rPr>
        <w:t>月</w:t>
      </w:r>
      <w:r w:rsidR="00C93D19">
        <w:rPr>
          <w:rStyle w:val="a9"/>
          <w:rFonts w:asciiTheme="minorEastAsia" w:hAnsiTheme="minorEastAsia"/>
          <w:color w:val="auto"/>
          <w:sz w:val="18"/>
          <w:szCs w:val="18"/>
          <w:u w:val="none"/>
        </w:rPr>
        <w:t>27</w:t>
      </w:r>
      <w:r w:rsidR="00C93D19">
        <w:rPr>
          <w:rStyle w:val="a9"/>
          <w:rFonts w:asciiTheme="minorEastAsia" w:hAnsiTheme="minorEastAsia" w:hint="eastAsia"/>
          <w:color w:val="auto"/>
          <w:sz w:val="18"/>
          <w:szCs w:val="18"/>
          <w:u w:val="none"/>
        </w:rPr>
        <w:t>日参照可</w:t>
      </w:r>
      <w:r w:rsidR="00C93D19">
        <w:rPr>
          <w:rStyle w:val="a9"/>
          <w:rFonts w:asciiTheme="minorEastAsia" w:hAnsiTheme="minorEastAsia"/>
          <w:color w:val="auto"/>
          <w:sz w:val="18"/>
          <w:szCs w:val="18"/>
          <w:u w:val="none"/>
        </w:rPr>
        <w:t>)</w:t>
      </w:r>
      <w:bookmarkEnd w:id="223"/>
    </w:p>
    <w:p w14:paraId="14CACB25" w14:textId="09337D31" w:rsidR="00E13CD5" w:rsidRPr="00E13CD5" w:rsidRDefault="00467EE5" w:rsidP="00E13CD5">
      <w:pPr>
        <w:pStyle w:val="ab"/>
        <w:numPr>
          <w:ilvl w:val="0"/>
          <w:numId w:val="10"/>
        </w:numPr>
        <w:adjustRightInd w:val="0"/>
        <w:snapToGrid w:val="0"/>
        <w:ind w:leftChars="0" w:left="442" w:hanging="442"/>
        <w:jc w:val="left"/>
        <w:rPr>
          <w:rFonts w:asciiTheme="minorEastAsia" w:hAnsiTheme="minorEastAsia"/>
          <w:sz w:val="18"/>
          <w:szCs w:val="18"/>
        </w:rPr>
      </w:pPr>
      <w:bookmarkStart w:id="224" w:name="_Ref173009454"/>
      <w:r w:rsidRPr="00701167">
        <w:rPr>
          <w:rFonts w:asciiTheme="minorEastAsia" w:hAnsiTheme="minorEastAsia" w:hint="eastAsia"/>
          <w:sz w:val="18"/>
          <w:szCs w:val="18"/>
        </w:rPr>
        <w:t xml:space="preserve">SIOS </w:t>
      </w:r>
      <w:proofErr w:type="spellStart"/>
      <w:r w:rsidRPr="00701167">
        <w:rPr>
          <w:rFonts w:asciiTheme="minorEastAsia" w:hAnsiTheme="minorEastAsia" w:hint="eastAsia"/>
          <w:sz w:val="18"/>
          <w:szCs w:val="18"/>
        </w:rPr>
        <w:t>Tech.Lab</w:t>
      </w:r>
      <w:proofErr w:type="spellEnd"/>
      <w:r w:rsidR="00E13CD5">
        <w:rPr>
          <w:rFonts w:asciiTheme="minorEastAsia" w:hAnsiTheme="minorEastAsia"/>
          <w:sz w:val="18"/>
          <w:szCs w:val="18"/>
        </w:rPr>
        <w:t xml:space="preserve"> ”</w:t>
      </w:r>
      <w:r w:rsidRPr="00701167">
        <w:rPr>
          <w:rFonts w:asciiTheme="minorEastAsia" w:hAnsiTheme="minorEastAsia" w:hint="eastAsia"/>
          <w:sz w:val="18"/>
          <w:szCs w:val="18"/>
        </w:rPr>
        <w:t>「アクターモデル」による並列処理プログラミング入門</w:t>
      </w:r>
      <w:r w:rsidR="00E13CD5">
        <w:rPr>
          <w:rFonts w:asciiTheme="minorEastAsia" w:hAnsiTheme="minorEastAsia"/>
          <w:sz w:val="18"/>
          <w:szCs w:val="18"/>
        </w:rPr>
        <w:t>”</w:t>
      </w:r>
      <w:r w:rsidRPr="00701167">
        <w:rPr>
          <w:rFonts w:asciiTheme="minorEastAsia" w:hAnsiTheme="minorEastAsia"/>
          <w:sz w:val="18"/>
          <w:szCs w:val="18"/>
        </w:rPr>
        <w:t>:</w:t>
      </w:r>
      <w:r w:rsidR="006721FC" w:rsidRPr="00701167">
        <w:rPr>
          <w:rFonts w:asciiTheme="minorEastAsia" w:hAnsiTheme="minorEastAsia"/>
          <w:sz w:val="18"/>
          <w:szCs w:val="18"/>
        </w:rPr>
        <w:t xml:space="preserve"> </w:t>
      </w:r>
      <w:r w:rsidR="00000000">
        <w:fldChar w:fldCharType="begin"/>
      </w:r>
      <w:r w:rsidR="00000000">
        <w:instrText>HYPERLINK "https://tech-lab.sios.jp/archives/8738"</w:instrText>
      </w:r>
      <w:r w:rsidR="00000000">
        <w:fldChar w:fldCharType="separate"/>
      </w:r>
      <w:r w:rsidR="006721FC" w:rsidRPr="00701167">
        <w:rPr>
          <w:rStyle w:val="a9"/>
          <w:rFonts w:asciiTheme="minorEastAsia" w:hAnsiTheme="minorEastAsia"/>
          <w:sz w:val="18"/>
          <w:szCs w:val="18"/>
        </w:rPr>
        <w:t>https://tech-lab.sios.jp/archives/8738</w:t>
      </w:r>
      <w:r w:rsidR="00000000">
        <w:rPr>
          <w:rStyle w:val="a9"/>
          <w:rFonts w:asciiTheme="minorEastAsia" w:hAnsiTheme="minorEastAsia"/>
          <w:sz w:val="18"/>
          <w:szCs w:val="18"/>
        </w:rPr>
        <w:fldChar w:fldCharType="end"/>
      </w:r>
      <w:r w:rsidR="00E13CD5">
        <w:rPr>
          <w:rStyle w:val="a9"/>
          <w:rFonts w:asciiTheme="minorEastAsia" w:hAnsiTheme="minorEastAsia"/>
          <w:color w:val="auto"/>
          <w:sz w:val="18"/>
          <w:szCs w:val="18"/>
          <w:u w:val="none"/>
        </w:rPr>
        <w:t xml:space="preserve"> (2024</w:t>
      </w:r>
      <w:r w:rsidR="00E13CD5">
        <w:rPr>
          <w:rStyle w:val="a9"/>
          <w:rFonts w:asciiTheme="minorEastAsia" w:hAnsiTheme="minorEastAsia" w:hint="eastAsia"/>
          <w:color w:val="auto"/>
          <w:sz w:val="18"/>
          <w:szCs w:val="18"/>
          <w:u w:val="none"/>
        </w:rPr>
        <w:t>年</w:t>
      </w:r>
      <w:r w:rsidR="00E13CD5">
        <w:rPr>
          <w:rStyle w:val="a9"/>
          <w:rFonts w:asciiTheme="minorEastAsia" w:hAnsiTheme="minorEastAsia"/>
          <w:color w:val="auto"/>
          <w:sz w:val="18"/>
          <w:szCs w:val="18"/>
          <w:u w:val="none"/>
        </w:rPr>
        <w:t>7</w:t>
      </w:r>
      <w:r w:rsidR="00E13CD5">
        <w:rPr>
          <w:rStyle w:val="a9"/>
          <w:rFonts w:asciiTheme="minorEastAsia" w:hAnsiTheme="minorEastAsia" w:hint="eastAsia"/>
          <w:color w:val="auto"/>
          <w:sz w:val="18"/>
          <w:szCs w:val="18"/>
          <w:u w:val="none"/>
        </w:rPr>
        <w:t>月</w:t>
      </w:r>
      <w:r w:rsidR="00E13CD5">
        <w:rPr>
          <w:rStyle w:val="a9"/>
          <w:rFonts w:asciiTheme="minorEastAsia" w:hAnsiTheme="minorEastAsia"/>
          <w:color w:val="auto"/>
          <w:sz w:val="18"/>
          <w:szCs w:val="18"/>
          <w:u w:val="none"/>
        </w:rPr>
        <w:t>27</w:t>
      </w:r>
      <w:r w:rsidR="00E13CD5">
        <w:rPr>
          <w:rStyle w:val="a9"/>
          <w:rFonts w:asciiTheme="minorEastAsia" w:hAnsiTheme="minorEastAsia" w:hint="eastAsia"/>
          <w:color w:val="auto"/>
          <w:sz w:val="18"/>
          <w:szCs w:val="18"/>
          <w:u w:val="none"/>
        </w:rPr>
        <w:t>日参照可</w:t>
      </w:r>
      <w:r w:rsidR="00E13CD5">
        <w:rPr>
          <w:rStyle w:val="a9"/>
          <w:rFonts w:asciiTheme="minorEastAsia" w:hAnsiTheme="minorEastAsia"/>
          <w:color w:val="auto"/>
          <w:sz w:val="18"/>
          <w:szCs w:val="18"/>
          <w:u w:val="none"/>
        </w:rPr>
        <w:t>)</w:t>
      </w:r>
      <w:bookmarkEnd w:id="224"/>
    </w:p>
    <w:p w14:paraId="32DC8081" w14:textId="4F33495D" w:rsidR="00E13CD5" w:rsidRPr="00E13CD5" w:rsidRDefault="00E13CD5" w:rsidP="00E13CD5">
      <w:pPr>
        <w:pStyle w:val="ab"/>
        <w:numPr>
          <w:ilvl w:val="0"/>
          <w:numId w:val="10"/>
        </w:numPr>
        <w:adjustRightInd w:val="0"/>
        <w:snapToGrid w:val="0"/>
        <w:ind w:leftChars="0" w:left="442" w:hanging="442"/>
        <w:jc w:val="left"/>
        <w:rPr>
          <w:rFonts w:asciiTheme="minorEastAsia" w:hAnsiTheme="minorEastAsia"/>
          <w:sz w:val="18"/>
          <w:szCs w:val="18"/>
        </w:rPr>
      </w:pPr>
      <w:bookmarkStart w:id="225" w:name="_Ref173009515"/>
      <w:r>
        <w:rPr>
          <w:rFonts w:asciiTheme="minorEastAsia" w:hAnsiTheme="minorEastAsia"/>
          <w:sz w:val="18"/>
          <w:szCs w:val="18"/>
        </w:rPr>
        <w:t>GitHub “</w:t>
      </w:r>
      <w:proofErr w:type="spellStart"/>
      <w:r>
        <w:rPr>
          <w:rFonts w:asciiTheme="minorEastAsia" w:hAnsiTheme="minorEastAsia"/>
          <w:sz w:val="18"/>
          <w:szCs w:val="18"/>
        </w:rPr>
        <w:t>rubocop</w:t>
      </w:r>
      <w:proofErr w:type="spellEnd"/>
      <w:r>
        <w:rPr>
          <w:rFonts w:asciiTheme="minorEastAsia" w:hAnsiTheme="minorEastAsia"/>
          <w:sz w:val="18"/>
          <w:szCs w:val="18"/>
        </w:rPr>
        <w:t>/</w:t>
      </w:r>
      <w:proofErr w:type="spellStart"/>
      <w:r>
        <w:rPr>
          <w:rFonts w:asciiTheme="minorEastAsia" w:hAnsiTheme="minorEastAsia"/>
          <w:sz w:val="18"/>
          <w:szCs w:val="18"/>
        </w:rPr>
        <w:t>rubocop</w:t>
      </w:r>
      <w:proofErr w:type="spellEnd"/>
      <w:r>
        <w:rPr>
          <w:rFonts w:asciiTheme="minorEastAsia" w:hAnsiTheme="minorEastAsia"/>
          <w:sz w:val="18"/>
          <w:szCs w:val="18"/>
        </w:rPr>
        <w:t xml:space="preserve">”: </w:t>
      </w:r>
      <w:r w:rsidR="00000000">
        <w:fldChar w:fldCharType="begin"/>
      </w:r>
      <w:r w:rsidR="00000000">
        <w:instrText>HYPERLINK "https://github.com/rubocop/rubocop"</w:instrText>
      </w:r>
      <w:r w:rsidR="00000000">
        <w:fldChar w:fldCharType="separate"/>
      </w:r>
      <w:r w:rsidRPr="00FE7C9D">
        <w:rPr>
          <w:rStyle w:val="a9"/>
          <w:rFonts w:asciiTheme="minorEastAsia" w:hAnsiTheme="minorEastAsia"/>
          <w:sz w:val="18"/>
          <w:szCs w:val="18"/>
        </w:rPr>
        <w:t>https://github.com/rubocop/rubocop</w:t>
      </w:r>
      <w:r w:rsidR="00000000">
        <w:rPr>
          <w:rStyle w:val="a9"/>
          <w:rFonts w:asciiTheme="minorEastAsia" w:hAnsiTheme="minorEastAsia"/>
          <w:sz w:val="18"/>
          <w:szCs w:val="18"/>
        </w:rPr>
        <w:fldChar w:fldCharType="end"/>
      </w:r>
      <w:r>
        <w:rPr>
          <w:rFonts w:asciiTheme="minorEastAsia" w:hAnsiTheme="minorEastAsia"/>
          <w:sz w:val="18"/>
          <w:szCs w:val="18"/>
        </w:rPr>
        <w:t xml:space="preserve"> </w:t>
      </w:r>
      <w:r w:rsidRPr="00E13CD5">
        <w:rPr>
          <w:rFonts w:asciiTheme="minorEastAsia" w:hAnsiTheme="minorEastAsia"/>
          <w:sz w:val="18"/>
          <w:szCs w:val="18"/>
        </w:rPr>
        <w:t>(2024</w:t>
      </w:r>
      <w:r w:rsidRPr="00E13CD5">
        <w:rPr>
          <w:rFonts w:asciiTheme="minorEastAsia" w:hAnsiTheme="minorEastAsia" w:hint="eastAsia"/>
          <w:sz w:val="18"/>
          <w:szCs w:val="18"/>
        </w:rPr>
        <w:t>年</w:t>
      </w:r>
      <w:r w:rsidRPr="00E13CD5">
        <w:rPr>
          <w:rFonts w:asciiTheme="minorEastAsia" w:hAnsiTheme="minorEastAsia"/>
          <w:sz w:val="18"/>
          <w:szCs w:val="18"/>
        </w:rPr>
        <w:t>7</w:t>
      </w:r>
      <w:r w:rsidRPr="00E13CD5">
        <w:rPr>
          <w:rFonts w:asciiTheme="minorEastAsia" w:hAnsiTheme="minorEastAsia" w:hint="eastAsia"/>
          <w:sz w:val="18"/>
          <w:szCs w:val="18"/>
        </w:rPr>
        <w:t>月</w:t>
      </w:r>
      <w:r w:rsidRPr="00E13CD5">
        <w:rPr>
          <w:rFonts w:asciiTheme="minorEastAsia" w:hAnsiTheme="minorEastAsia"/>
          <w:sz w:val="18"/>
          <w:szCs w:val="18"/>
        </w:rPr>
        <w:t>27</w:t>
      </w:r>
      <w:r w:rsidRPr="00E13CD5">
        <w:rPr>
          <w:rFonts w:asciiTheme="minorEastAsia" w:hAnsiTheme="minorEastAsia" w:hint="eastAsia"/>
          <w:sz w:val="18"/>
          <w:szCs w:val="18"/>
        </w:rPr>
        <w:t>日参照可</w:t>
      </w:r>
      <w:r w:rsidRPr="00E13CD5">
        <w:rPr>
          <w:rFonts w:asciiTheme="minorEastAsia" w:hAnsiTheme="minorEastAsia"/>
          <w:sz w:val="18"/>
          <w:szCs w:val="18"/>
        </w:rPr>
        <w:t>)</w:t>
      </w:r>
      <w:bookmarkEnd w:id="225"/>
    </w:p>
    <w:sectPr w:rsidR="00E13CD5" w:rsidRPr="00E13CD5" w:rsidSect="00EE274D">
      <w:type w:val="continuous"/>
      <w:pgSz w:w="11906" w:h="16838" w:code="9"/>
      <w:pgMar w:top="720" w:right="720" w:bottom="720" w:left="720" w:header="851" w:footer="992" w:gutter="0"/>
      <w:cols w:num="2" w:sep="1" w:space="425"/>
      <w:docGrid w:type="lines" w:linePitch="290"/>
      <w:sectPrChange w:id="226" w:author="KAI YANAGISAWA" w:date="2024-07-31T05:47:00Z" w16du:dateUtc="2024-07-30T20:47:00Z">
        <w:sectPr w:rsidR="00E13CD5" w:rsidRPr="00E13CD5" w:rsidSect="00EE274D">
          <w:pgMar w:top="720" w:right="720" w:bottom="720" w:left="720" w:header="851" w:footer="992" w:gutter="0"/>
          <w:docGrid w:linePitch="358"/>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MUNENORI KAI" w:date="2024-07-30T15:06:00Z" w:initials="MK">
    <w:p w14:paraId="514C474B" w14:textId="4F2D4DC1" w:rsidR="0070539B" w:rsidRDefault="0070539B">
      <w:pPr>
        <w:pStyle w:val="af4"/>
      </w:pPr>
      <w:r>
        <w:rPr>
          <w:rStyle w:val="af3"/>
        </w:rPr>
        <w:annotationRef/>
      </w:r>
      <w:r>
        <w:rPr>
          <w:rFonts w:hint="eastAsia"/>
        </w:rPr>
        <w:t>どれが主語か分からないような文にならないようにしてください。</w:t>
      </w:r>
    </w:p>
  </w:comment>
  <w:comment w:id="6" w:author="KAI YANAGISAWA" w:date="2024-07-31T02:52:00Z" w:initials="KY">
    <w:p w14:paraId="7D35C9B7" w14:textId="77777777" w:rsidR="000D11BA" w:rsidRDefault="000D11BA" w:rsidP="000D11BA">
      <w:pPr>
        <w:jc w:val="left"/>
      </w:pPr>
      <w:r>
        <w:rPr>
          <w:rStyle w:val="af3"/>
        </w:rPr>
        <w:annotationRef/>
      </w:r>
      <w:r>
        <w:rPr>
          <w:rFonts w:hint="eastAsia"/>
        </w:rPr>
        <w:t>こちら修正完了いたしました。</w:t>
      </w:r>
    </w:p>
  </w:comment>
  <w:comment w:id="19" w:author="MUNENORI KAI" w:date="2024-07-30T15:08:00Z" w:initials="MK">
    <w:p w14:paraId="180CB2E5" w14:textId="0F3E08BB" w:rsidR="0070539B" w:rsidRDefault="0070539B">
      <w:pPr>
        <w:pStyle w:val="af4"/>
      </w:pPr>
      <w:r>
        <w:rPr>
          <w:rStyle w:val="af3"/>
        </w:rPr>
        <w:annotationRef/>
      </w:r>
      <w:r>
        <w:rPr>
          <w:rFonts w:hint="eastAsia"/>
        </w:rPr>
        <w:t>「異なる</w:t>
      </w:r>
      <w:r>
        <w:rPr>
          <w:rFonts w:hint="eastAsia"/>
        </w:rPr>
        <w:t>Ractor</w:t>
      </w:r>
      <w:r>
        <w:rPr>
          <w:rFonts w:hint="eastAsia"/>
        </w:rPr>
        <w:t>間」とは？　もう少し説明を加えないと分かりません。</w:t>
      </w:r>
      <w:r>
        <w:rPr>
          <w:rFonts w:hint="eastAsia"/>
        </w:rPr>
        <w:t>Ractor</w:t>
      </w:r>
      <w:r>
        <w:rPr>
          <w:rFonts w:hint="eastAsia"/>
        </w:rPr>
        <w:t>自体が複数で動くものなのですか？</w:t>
      </w:r>
    </w:p>
  </w:comment>
  <w:comment w:id="20" w:author="KAI YANAGISAWA" w:date="2024-07-31T02:52:00Z" w:initials="KY">
    <w:p w14:paraId="06D74D13" w14:textId="77777777" w:rsidR="000D11BA" w:rsidRDefault="000D11BA" w:rsidP="000D11BA">
      <w:pPr>
        <w:jc w:val="left"/>
      </w:pPr>
      <w:r>
        <w:rPr>
          <w:rStyle w:val="af3"/>
        </w:rPr>
        <w:annotationRef/>
      </w:r>
      <w:r>
        <w:rPr>
          <w:rFonts w:hint="eastAsia"/>
        </w:rPr>
        <w:t>こちら修正完了いたしました。</w:t>
      </w:r>
    </w:p>
  </w:comment>
  <w:comment w:id="25" w:author="MUNENORI KAI" w:date="2024-07-30T15:09:00Z" w:initials="MK">
    <w:p w14:paraId="1258B6C3" w14:textId="612CE7B7" w:rsidR="0070539B" w:rsidRDefault="0070539B">
      <w:pPr>
        <w:pStyle w:val="af4"/>
      </w:pPr>
      <w:r>
        <w:rPr>
          <w:rStyle w:val="af3"/>
        </w:rPr>
        <w:annotationRef/>
      </w:r>
      <w:r>
        <w:rPr>
          <w:rFonts w:hint="eastAsia"/>
        </w:rPr>
        <w:t>何の記述でしょうか？　「並列処理の記述」ですか？</w:t>
      </w:r>
    </w:p>
  </w:comment>
  <w:comment w:id="26" w:author="KAI YANAGISAWA" w:date="2024-07-31T02:19:00Z" w:initials="KY">
    <w:p w14:paraId="5C2594A5" w14:textId="77777777" w:rsidR="00DD1B65" w:rsidRDefault="00DD1B65" w:rsidP="00DD1B65">
      <w:pPr>
        <w:jc w:val="left"/>
      </w:pPr>
      <w:r>
        <w:rPr>
          <w:rStyle w:val="af3"/>
        </w:rPr>
        <w:annotationRef/>
      </w:r>
      <w:r>
        <w:rPr>
          <w:rFonts w:hint="eastAsia"/>
        </w:rPr>
        <w:t>ご指摘いただきありがとうございます。</w:t>
      </w:r>
    </w:p>
    <w:p w14:paraId="7522FAE3" w14:textId="77777777" w:rsidR="00DD1B65" w:rsidRDefault="00DD1B65" w:rsidP="00DD1B65">
      <w:pPr>
        <w:jc w:val="left"/>
      </w:pPr>
      <w:r>
        <w:rPr>
          <w:rFonts w:hint="eastAsia"/>
        </w:rPr>
        <w:t>こちら修正済みです。</w:t>
      </w:r>
    </w:p>
  </w:comment>
  <w:comment w:id="50" w:author="MUNENORI KAI" w:date="2024-07-30T15:10:00Z" w:initials="MK">
    <w:p w14:paraId="12230F7A" w14:textId="105F9A36" w:rsidR="0070539B" w:rsidRDefault="0070539B">
      <w:pPr>
        <w:pStyle w:val="af4"/>
      </w:pPr>
      <w:r>
        <w:rPr>
          <w:rStyle w:val="af3"/>
        </w:rPr>
        <w:annotationRef/>
      </w:r>
      <w:r>
        <w:rPr>
          <w:rFonts w:hint="eastAsia"/>
        </w:rPr>
        <w:t>主語ではないですよね･･･</w:t>
      </w:r>
    </w:p>
  </w:comment>
  <w:comment w:id="51" w:author="KAI YANAGISAWA" w:date="2024-07-31T01:41:00Z" w:initials="KY">
    <w:p w14:paraId="7816BF77" w14:textId="77777777" w:rsidR="00933563" w:rsidRDefault="00933563" w:rsidP="00933563">
      <w:pPr>
        <w:jc w:val="left"/>
      </w:pPr>
      <w:r>
        <w:rPr>
          <w:rStyle w:val="af3"/>
        </w:rPr>
        <w:annotationRef/>
      </w:r>
      <w:r>
        <w:rPr>
          <w:rFonts w:hint="eastAsia"/>
        </w:rPr>
        <w:t>ご指摘いただきありがとうございます。こちら対応済みです。</w:t>
      </w:r>
    </w:p>
  </w:comment>
  <w:comment w:id="55" w:author="MUNENORI KAI" w:date="2024-07-30T15:11:00Z" w:initials="MK">
    <w:p w14:paraId="3C8EA798" w14:textId="05633FE4" w:rsidR="0070539B" w:rsidRDefault="0070539B">
      <w:pPr>
        <w:pStyle w:val="af4"/>
      </w:pPr>
      <w:r>
        <w:rPr>
          <w:rStyle w:val="af3"/>
        </w:rPr>
        <w:annotationRef/>
      </w:r>
      <w:r>
        <w:rPr>
          <w:rFonts w:hint="eastAsia"/>
        </w:rPr>
        <w:t>図</w:t>
      </w:r>
      <w:r>
        <w:rPr>
          <w:rFonts w:hint="eastAsia"/>
        </w:rPr>
        <w:t>1</w:t>
      </w:r>
      <w:r>
        <w:rPr>
          <w:rFonts w:hint="eastAsia"/>
        </w:rPr>
        <w:t>内に、どれが</w:t>
      </w:r>
      <w:r>
        <w:rPr>
          <w:rFonts w:hint="eastAsia"/>
        </w:rPr>
        <w:t>Actor</w:t>
      </w:r>
      <w:r>
        <w:rPr>
          <w:rFonts w:hint="eastAsia"/>
        </w:rPr>
        <w:t>かを記載していないのでは？　青い枠全体が</w:t>
      </w:r>
      <w:r>
        <w:rPr>
          <w:rFonts w:hint="eastAsia"/>
        </w:rPr>
        <w:t>1</w:t>
      </w:r>
      <w:r>
        <w:rPr>
          <w:rFonts w:hint="eastAsia"/>
        </w:rPr>
        <w:t>つの</w:t>
      </w:r>
      <w:r>
        <w:rPr>
          <w:rFonts w:hint="eastAsia"/>
        </w:rPr>
        <w:t>Actor</w:t>
      </w:r>
      <w:r>
        <w:rPr>
          <w:rFonts w:hint="eastAsia"/>
        </w:rPr>
        <w:t>ですか？</w:t>
      </w:r>
    </w:p>
  </w:comment>
  <w:comment w:id="56" w:author="KAI YANAGISAWA" w:date="2024-07-31T01:16:00Z" w:initials="KY">
    <w:p w14:paraId="3D4B835A" w14:textId="77777777" w:rsidR="00DD1B65" w:rsidRDefault="00ED293D" w:rsidP="00DD1B65">
      <w:pPr>
        <w:jc w:val="left"/>
      </w:pPr>
      <w:r>
        <w:rPr>
          <w:rStyle w:val="af3"/>
        </w:rPr>
        <w:annotationRef/>
      </w:r>
      <w:r w:rsidR="00DD1B65">
        <w:rPr>
          <w:rFonts w:hint="eastAsia"/>
        </w:rPr>
        <w:t>ご指摘いただき、ありがとうございます。</w:t>
      </w:r>
      <w:r w:rsidR="00DD1B65">
        <w:cr/>
      </w:r>
      <w:r w:rsidR="00DD1B65">
        <w:rPr>
          <w:rFonts w:hint="eastAsia"/>
        </w:rPr>
        <w:t>図にどの部分が</w:t>
      </w:r>
      <w:r w:rsidR="00DD1B65">
        <w:t>Actor</w:t>
      </w:r>
      <w:r w:rsidR="00DD1B65">
        <w:rPr>
          <w:rFonts w:hint="eastAsia"/>
        </w:rPr>
        <w:t>かを明記した画像を反映しました。青い枠全体が</w:t>
      </w:r>
      <w:r w:rsidR="00DD1B65">
        <w:t>1</w:t>
      </w:r>
      <w:r w:rsidR="00DD1B65">
        <w:rPr>
          <w:rFonts w:hint="eastAsia"/>
        </w:rPr>
        <w:t>つの</w:t>
      </w:r>
      <w:r w:rsidR="00DD1B65">
        <w:t>Actor</w:t>
      </w:r>
      <w:r w:rsidR="00DD1B65">
        <w:rPr>
          <w:rFonts w:hint="eastAsia"/>
        </w:rPr>
        <w:t>という認識です。</w:t>
      </w:r>
    </w:p>
  </w:comment>
  <w:comment w:id="57" w:author="MUNENORI KAI" w:date="2024-07-30T15:12:00Z" w:initials="MK">
    <w:p w14:paraId="6030FEAB" w14:textId="7120E187" w:rsidR="0070539B" w:rsidRDefault="0070539B">
      <w:pPr>
        <w:pStyle w:val="af4"/>
        <w:rPr>
          <w:rFonts w:hint="eastAsia"/>
        </w:rPr>
      </w:pPr>
      <w:r>
        <w:rPr>
          <w:rStyle w:val="af3"/>
        </w:rPr>
        <w:annotationRef/>
      </w:r>
      <w:r>
        <w:rPr>
          <w:rFonts w:hint="eastAsia"/>
        </w:rPr>
        <w:t>この意味は、</w:t>
      </w:r>
      <w:r>
        <w:rPr>
          <w:rFonts w:hint="eastAsia"/>
        </w:rPr>
        <w:t>Ruby</w:t>
      </w:r>
      <w:r>
        <w:rPr>
          <w:rFonts w:hint="eastAsia"/>
        </w:rPr>
        <w:t>を起動したら、いつでも勝手に</w:t>
      </w:r>
      <w:r>
        <w:rPr>
          <w:rFonts w:hint="eastAsia"/>
        </w:rPr>
        <w:t>Ractor</w:t>
      </w:r>
      <w:r>
        <w:rPr>
          <w:rFonts w:hint="eastAsia"/>
        </w:rPr>
        <w:t>が作成されている、というように読めますが、それで良いのですか？</w:t>
      </w:r>
    </w:p>
  </w:comment>
  <w:comment w:id="58" w:author="KAI YANAGISAWA" w:date="2024-07-30T20:49:00Z" w:initials="KY">
    <w:p w14:paraId="3326A7E6" w14:textId="77777777" w:rsidR="00296560" w:rsidRDefault="00D341C0" w:rsidP="00296560">
      <w:pPr>
        <w:jc w:val="left"/>
      </w:pPr>
      <w:r>
        <w:rPr>
          <w:rStyle w:val="af3"/>
        </w:rPr>
        <w:annotationRef/>
      </w:r>
      <w:r w:rsidR="00296560">
        <w:rPr>
          <w:rFonts w:hint="eastAsia"/>
        </w:rPr>
        <w:t>おっしゃる通り</w:t>
      </w:r>
      <w:r w:rsidR="00296560">
        <w:t>Ruby</w:t>
      </w:r>
      <w:r w:rsidR="00296560">
        <w:rPr>
          <w:rFonts w:hint="eastAsia"/>
        </w:rPr>
        <w:t>処理系を起動したら必ず内部で</w:t>
      </w:r>
      <w:r w:rsidR="00296560">
        <w:t>Ractor</w:t>
      </w:r>
      <w:r w:rsidR="00296560">
        <w:rPr>
          <w:rFonts w:hint="eastAsia"/>
        </w:rPr>
        <w:t>が</w:t>
      </w:r>
      <w:r w:rsidR="00296560">
        <w:t>1</w:t>
      </w:r>
      <w:r w:rsidR="00296560">
        <w:rPr>
          <w:rFonts w:hint="eastAsia"/>
        </w:rPr>
        <w:t>つ生成されています。</w:t>
      </w:r>
      <w:r w:rsidR="00296560">
        <w:cr/>
        <w:t>`Ractor.current`</w:t>
      </w:r>
      <w:r w:rsidR="00296560">
        <w:rPr>
          <w:rFonts w:hint="eastAsia"/>
        </w:rPr>
        <w:t>という記述で現在実行中の</w:t>
      </w:r>
      <w:r w:rsidR="00296560">
        <w:t>Ractor</w:t>
      </w:r>
      <w:r w:rsidR="00296560">
        <w:rPr>
          <w:rFonts w:hint="eastAsia"/>
        </w:rPr>
        <w:t>を返します。</w:t>
      </w:r>
      <w:r w:rsidR="00296560">
        <w:t>`Ractor.new`</w:t>
      </w:r>
      <w:r w:rsidR="00296560">
        <w:rPr>
          <w:rFonts w:hint="eastAsia"/>
        </w:rPr>
        <w:t>という記述で</w:t>
      </w:r>
      <w:r w:rsidR="00296560">
        <w:t>Ractor</w:t>
      </w:r>
      <w:r w:rsidR="00296560">
        <w:rPr>
          <w:rFonts w:hint="eastAsia"/>
        </w:rPr>
        <w:t>を生成できるのですが、試しに</w:t>
      </w:r>
      <w:r w:rsidR="00296560">
        <w:t>Ractor.new</w:t>
      </w:r>
      <w:r w:rsidR="00296560">
        <w:rPr>
          <w:rFonts w:hint="eastAsia"/>
        </w:rPr>
        <w:t>を行わないで</w:t>
      </w:r>
      <w:r w:rsidR="00296560">
        <w:t>`puts Ractor.current`</w:t>
      </w:r>
      <w:r w:rsidR="00296560">
        <w:rPr>
          <w:rFonts w:hint="eastAsia"/>
        </w:rPr>
        <w:t>のみの</w:t>
      </w:r>
      <w:r w:rsidR="00296560">
        <w:t>Ruby</w:t>
      </w:r>
      <w:r w:rsidR="00296560">
        <w:rPr>
          <w:rFonts w:hint="eastAsia"/>
        </w:rPr>
        <w:t>スクリプトを実行すると</w:t>
      </w:r>
      <w:r w:rsidR="00296560">
        <w:t>Ractor:#1 running</w:t>
      </w:r>
      <w:r w:rsidR="00296560">
        <w:rPr>
          <w:rFonts w:hint="eastAsia"/>
        </w:rPr>
        <w:t>のような感じで出力が得られることを確認済みです。</w:t>
      </w:r>
    </w:p>
  </w:comment>
  <w:comment w:id="59" w:author="MUNENORI KAI" w:date="2024-07-30T15:13:00Z" w:initials="MK">
    <w:p w14:paraId="75DF3E22" w14:textId="642AAC8C" w:rsidR="0070539B" w:rsidRDefault="0070539B">
      <w:pPr>
        <w:pStyle w:val="af4"/>
      </w:pPr>
      <w:r>
        <w:rPr>
          <w:rStyle w:val="af3"/>
        </w:rPr>
        <w:annotationRef/>
      </w:r>
      <w:r>
        <w:rPr>
          <w:rFonts w:hint="eastAsia"/>
        </w:rPr>
        <w:t>何を確認するために、かをここで説明しておきましょう。</w:t>
      </w:r>
    </w:p>
  </w:comment>
  <w:comment w:id="60" w:author="KAI YANAGISAWA" w:date="2024-07-31T03:09:00Z" w:initials="KY">
    <w:p w14:paraId="30DDE660" w14:textId="77777777" w:rsidR="002F401D" w:rsidRDefault="002F401D" w:rsidP="002F401D">
      <w:pPr>
        <w:jc w:val="left"/>
      </w:pPr>
      <w:r>
        <w:rPr>
          <w:rStyle w:val="af3"/>
        </w:rPr>
        <w:annotationRef/>
      </w:r>
      <w:r>
        <w:rPr>
          <w:rFonts w:hint="eastAsia"/>
        </w:rPr>
        <w:t>こちら実験目的の説明を追加しました。</w:t>
      </w:r>
    </w:p>
  </w:comment>
  <w:comment w:id="66" w:author="MUNENORI KAI" w:date="2024-07-30T15:14:00Z" w:initials="MK">
    <w:p w14:paraId="2F704EA9" w14:textId="3E1AFA24" w:rsidR="006578A5" w:rsidRDefault="006578A5">
      <w:pPr>
        <w:pStyle w:val="af4"/>
        <w:rPr>
          <w:rFonts w:hint="eastAsia"/>
        </w:rPr>
      </w:pPr>
      <w:r>
        <w:rPr>
          <w:rStyle w:val="af3"/>
        </w:rPr>
        <w:annotationRef/>
      </w:r>
      <w:r>
        <w:rPr>
          <w:rFonts w:hint="eastAsia"/>
        </w:rPr>
        <w:t>バブルソートを題材にしてこの実験を行うのは、何を確認するためのものかを説明しましょう。</w:t>
      </w:r>
    </w:p>
  </w:comment>
  <w:comment w:id="67" w:author="KAI YANAGISAWA" w:date="2024-07-31T03:11:00Z" w:initials="KY">
    <w:p w14:paraId="798CF8CE" w14:textId="77777777" w:rsidR="002F401D" w:rsidRDefault="002F401D" w:rsidP="002F401D">
      <w:pPr>
        <w:jc w:val="left"/>
      </w:pPr>
      <w:r>
        <w:rPr>
          <w:rStyle w:val="af3"/>
        </w:rPr>
        <w:annotationRef/>
      </w:r>
      <w:r>
        <w:rPr>
          <w:rFonts w:hint="eastAsia"/>
        </w:rPr>
        <w:t>こちらのご指摘は以下のコメントいただいたものと同じ意図だと思いますので、そちらのコメントで対応済みです。</w:t>
      </w:r>
    </w:p>
    <w:p w14:paraId="49973384" w14:textId="77777777" w:rsidR="002F401D" w:rsidRDefault="002F401D" w:rsidP="002F401D">
      <w:pPr>
        <w:jc w:val="left"/>
      </w:pPr>
      <w:r>
        <w:t xml:space="preserve">&gt; </w:t>
      </w:r>
      <w:r>
        <w:rPr>
          <w:rFonts w:hint="eastAsia"/>
        </w:rPr>
        <w:t>何を確認するために、かをここで説明しておきましょう。</w:t>
      </w:r>
    </w:p>
  </w:comment>
  <w:comment w:id="72" w:author="MUNENORI KAI" w:date="2024-07-30T15:16:00Z" w:initials="MK">
    <w:p w14:paraId="3E442CE8" w14:textId="04DCAF0B" w:rsidR="00933563" w:rsidRDefault="00933563" w:rsidP="00933563">
      <w:pPr>
        <w:pStyle w:val="af4"/>
      </w:pPr>
      <w:r>
        <w:rPr>
          <w:rStyle w:val="af3"/>
        </w:rPr>
        <w:annotationRef/>
      </w:r>
      <w:r>
        <w:rPr>
          <w:rFonts w:hint="eastAsia"/>
        </w:rPr>
        <w:t>表タイトルは、表の上です。（ちなみに図のタイトルは図の下です。アカデミックスキルズⅠで学びましたよね？）</w:t>
      </w:r>
    </w:p>
  </w:comment>
  <w:comment w:id="73" w:author="KAI YANAGISAWA" w:date="2024-07-31T02:54:00Z" w:initials="KY">
    <w:p w14:paraId="4202C967" w14:textId="77777777" w:rsidR="000D11BA" w:rsidRDefault="000D11BA" w:rsidP="000D11BA">
      <w:pPr>
        <w:jc w:val="left"/>
      </w:pPr>
      <w:r>
        <w:rPr>
          <w:rStyle w:val="af3"/>
        </w:rPr>
        <w:annotationRef/>
      </w:r>
      <w:r>
        <w:rPr>
          <w:rFonts w:hint="eastAsia"/>
        </w:rPr>
        <w:t>ご指摘いただきありがとうございます。修正完了いたしました。</w:t>
      </w:r>
    </w:p>
    <w:p w14:paraId="548BD733" w14:textId="77777777" w:rsidR="000D11BA" w:rsidRDefault="000D11BA" w:rsidP="000D11BA">
      <w:pPr>
        <w:jc w:val="left"/>
      </w:pPr>
      <w:r>
        <w:rPr>
          <w:rFonts w:hint="eastAsia"/>
        </w:rPr>
        <w:t>表や図の書き方について、復習します。</w:t>
      </w:r>
    </w:p>
  </w:comment>
  <w:comment w:id="80" w:author="MUNENORI KAI" w:date="2024-07-30T15:16:00Z" w:initials="MK">
    <w:p w14:paraId="2121394F" w14:textId="7E6F46AD" w:rsidR="006578A5" w:rsidRDefault="006578A5">
      <w:pPr>
        <w:pStyle w:val="af4"/>
      </w:pPr>
      <w:r>
        <w:rPr>
          <w:rStyle w:val="af3"/>
        </w:rPr>
        <w:annotationRef/>
      </w:r>
      <w:r>
        <w:rPr>
          <w:rFonts w:hint="eastAsia"/>
        </w:rPr>
        <w:t>表タイトルは、表の上です。（ちなみに図のタイトルは図の下です。アカデミックスキルズⅠで学びましたよね？）</w:t>
      </w:r>
    </w:p>
  </w:comment>
  <w:comment w:id="103" w:author="MUNENORI KAI" w:date="2024-07-30T15:18:00Z" w:initials="MK">
    <w:p w14:paraId="369AA26C" w14:textId="77777777" w:rsidR="00933563" w:rsidRDefault="00933563" w:rsidP="00933563">
      <w:pPr>
        <w:pStyle w:val="af4"/>
      </w:pPr>
      <w:r>
        <w:rPr>
          <w:rStyle w:val="af3"/>
        </w:rPr>
        <w:annotationRef/>
      </w:r>
      <w:r>
        <w:rPr>
          <w:rFonts w:hint="eastAsia"/>
        </w:rPr>
        <w:t>表内の「</w:t>
      </w:r>
      <w:r>
        <w:rPr>
          <w:rFonts w:hint="eastAsia"/>
        </w:rPr>
        <w:t>n</w:t>
      </w:r>
      <w:r>
        <w:t>ew</w:t>
      </w:r>
      <w:r>
        <w:rPr>
          <w:rFonts w:hint="eastAsia"/>
        </w:rPr>
        <w:t>」とは何を指しているのでしょうか？</w:t>
      </w:r>
    </w:p>
  </w:comment>
  <w:comment w:id="110" w:author="MUNENORI KAI" w:date="2024-07-30T15:18:00Z" w:initials="MK">
    <w:p w14:paraId="192846A9" w14:textId="5C4C9AA6" w:rsidR="006578A5" w:rsidRDefault="006578A5">
      <w:pPr>
        <w:pStyle w:val="af4"/>
      </w:pPr>
      <w:r>
        <w:rPr>
          <w:rStyle w:val="af3"/>
        </w:rPr>
        <w:annotationRef/>
      </w:r>
      <w:r>
        <w:rPr>
          <w:rFonts w:hint="eastAsia"/>
        </w:rPr>
        <w:t>表内の「</w:t>
      </w:r>
      <w:r>
        <w:rPr>
          <w:rFonts w:hint="eastAsia"/>
        </w:rPr>
        <w:t>n</w:t>
      </w:r>
      <w:r>
        <w:t>ew</w:t>
      </w:r>
      <w:r>
        <w:rPr>
          <w:rFonts w:hint="eastAsia"/>
        </w:rPr>
        <w:t>」とは何を指しているのでしょうか？</w:t>
      </w:r>
    </w:p>
  </w:comment>
  <w:comment w:id="111" w:author="KAI YANAGISAWA" w:date="2024-07-31T03:21:00Z" w:initials="KY">
    <w:p w14:paraId="502F1316" w14:textId="77777777" w:rsidR="001A1CE6" w:rsidRDefault="001A1CE6" w:rsidP="001A1CE6">
      <w:pPr>
        <w:jc w:val="left"/>
      </w:pPr>
      <w:r>
        <w:rPr>
          <w:rStyle w:val="af3"/>
        </w:rPr>
        <w:annotationRef/>
      </w:r>
      <w:r>
        <w:rPr>
          <w:rFonts w:hint="eastAsia"/>
        </w:rPr>
        <w:t>表について以下のように各処理の文言を変更しました。</w:t>
      </w:r>
    </w:p>
    <w:p w14:paraId="38FC05B7" w14:textId="77777777" w:rsidR="001A1CE6" w:rsidRDefault="001A1CE6" w:rsidP="001A1CE6">
      <w:pPr>
        <w:jc w:val="left"/>
      </w:pPr>
      <w:r>
        <w:rPr>
          <w:rFonts w:hint="eastAsia"/>
        </w:rPr>
        <w:t xml:space="preserve">divide: </w:t>
      </w:r>
      <w:r>
        <w:rPr>
          <w:rFonts w:hint="eastAsia"/>
        </w:rPr>
        <w:t>配列分割</w:t>
      </w:r>
    </w:p>
    <w:p w14:paraId="37740556" w14:textId="77777777" w:rsidR="001A1CE6" w:rsidRDefault="001A1CE6" w:rsidP="001A1CE6">
      <w:pPr>
        <w:jc w:val="left"/>
      </w:pPr>
      <w:r>
        <w:rPr>
          <w:rFonts w:hint="eastAsia"/>
        </w:rPr>
        <w:t>new:  Ractor</w:t>
      </w:r>
      <w:r>
        <w:rPr>
          <w:rFonts w:hint="eastAsia"/>
        </w:rPr>
        <w:t>生成</w:t>
      </w:r>
    </w:p>
    <w:p w14:paraId="78FD957F" w14:textId="77777777" w:rsidR="001A1CE6" w:rsidRDefault="001A1CE6" w:rsidP="001A1CE6">
      <w:pPr>
        <w:jc w:val="left"/>
      </w:pPr>
      <w:r>
        <w:rPr>
          <w:rFonts w:hint="eastAsia"/>
        </w:rPr>
        <w:t>send: Ractor</w:t>
      </w:r>
      <w:r>
        <w:rPr>
          <w:rFonts w:hint="eastAsia"/>
        </w:rPr>
        <w:t>へ配列送信</w:t>
      </w:r>
    </w:p>
    <w:p w14:paraId="335D2080" w14:textId="77777777" w:rsidR="001A1CE6" w:rsidRDefault="001A1CE6" w:rsidP="001A1CE6">
      <w:pPr>
        <w:jc w:val="left"/>
      </w:pPr>
      <w:r>
        <w:rPr>
          <w:rFonts w:hint="eastAsia"/>
        </w:rPr>
        <w:t xml:space="preserve">receive: </w:t>
      </w:r>
      <w:r>
        <w:rPr>
          <w:rFonts w:hint="eastAsia"/>
        </w:rPr>
        <w:t>配列受信</w:t>
      </w:r>
    </w:p>
    <w:p w14:paraId="16B48F9E" w14:textId="77777777" w:rsidR="001A1CE6" w:rsidRDefault="001A1CE6" w:rsidP="001A1CE6">
      <w:pPr>
        <w:jc w:val="left"/>
      </w:pPr>
      <w:r>
        <w:rPr>
          <w:rFonts w:hint="eastAsia"/>
        </w:rPr>
        <w:t xml:space="preserve">bubble sort: </w:t>
      </w:r>
      <w:r>
        <w:rPr>
          <w:rFonts w:hint="eastAsia"/>
        </w:rPr>
        <w:t>バブルソート</w:t>
      </w:r>
      <w:r>
        <w:rPr>
          <w:rFonts w:hint="eastAsia"/>
        </w:rPr>
        <w:t xml:space="preserve"> </w:t>
      </w:r>
    </w:p>
    <w:p w14:paraId="0862E13B" w14:textId="77777777" w:rsidR="001A1CE6" w:rsidRDefault="001A1CE6" w:rsidP="001A1CE6">
      <w:pPr>
        <w:jc w:val="left"/>
      </w:pPr>
      <w:r>
        <w:rPr>
          <w:rFonts w:hint="eastAsia"/>
        </w:rPr>
        <w:t xml:space="preserve">concat: </w:t>
      </w:r>
      <w:r>
        <w:rPr>
          <w:rFonts w:hint="eastAsia"/>
        </w:rPr>
        <w:t>配列結合</w:t>
      </w:r>
    </w:p>
  </w:comment>
  <w:comment w:id="128" w:author="MUNENORI KAI" w:date="2024-07-30T15:21:00Z" w:initials="MK">
    <w:p w14:paraId="01D5CA32" w14:textId="2F197444" w:rsidR="006578A5" w:rsidRDefault="006578A5">
      <w:pPr>
        <w:pStyle w:val="af4"/>
      </w:pPr>
      <w:r>
        <w:rPr>
          <w:rStyle w:val="af3"/>
        </w:rPr>
        <w:annotationRef/>
      </w:r>
      <w:r>
        <w:rPr>
          <w:rFonts w:hint="eastAsia"/>
        </w:rPr>
        <w:t>可変長配列は、配列長が伸びたときに再配置の可能性が出てくるのであって、スワップするときには再配置は起きないのではないですか？</w:t>
      </w:r>
    </w:p>
  </w:comment>
  <w:comment w:id="129" w:author="KAI YANAGISAWA" w:date="2024-07-31T04:57:00Z" w:initials="KY">
    <w:p w14:paraId="3DA13635" w14:textId="77777777" w:rsidR="00F16E6F" w:rsidRDefault="00F16E6F" w:rsidP="00F16E6F">
      <w:pPr>
        <w:jc w:val="left"/>
      </w:pPr>
      <w:r>
        <w:rPr>
          <w:rStyle w:val="af3"/>
        </w:rPr>
        <w:annotationRef/>
      </w:r>
      <w:r>
        <w:rPr>
          <w:rFonts w:hint="eastAsia"/>
        </w:rPr>
        <w:t>こちらについては認識が間違っておりました。要因について別の考察を記述しました。</w:t>
      </w:r>
    </w:p>
  </w:comment>
  <w:comment w:id="220" w:author="MUNENORI KAI" w:date="2024-07-30T15:23:00Z" w:initials="MK">
    <w:p w14:paraId="26ABA710" w14:textId="5D28ABE0" w:rsidR="006578A5" w:rsidRDefault="006578A5">
      <w:pPr>
        <w:pStyle w:val="af4"/>
      </w:pPr>
      <w:r>
        <w:rPr>
          <w:rStyle w:val="af3"/>
        </w:rPr>
        <w:annotationRef/>
      </w:r>
      <w:r>
        <w:rPr>
          <w:rFonts w:hint="eastAsia"/>
        </w:rPr>
        <w:t>4</w:t>
      </w:r>
      <w:r>
        <w:rPr>
          <w:rFonts w:hint="eastAsia"/>
        </w:rPr>
        <w:t>章では並列化についてのコード改善点を挙げるなど、特に方針を</w:t>
      </w:r>
      <w:r w:rsidR="008C5895">
        <w:rPr>
          <w:rFonts w:hint="eastAsia"/>
        </w:rPr>
        <w:t>述べていないように見えますが･･･</w:t>
      </w:r>
    </w:p>
  </w:comment>
  <w:comment w:id="221" w:author="KAI YANAGISAWA" w:date="2024-07-31T05:28:00Z" w:initials="KY">
    <w:p w14:paraId="2C78B66C" w14:textId="77777777" w:rsidR="006C1E82" w:rsidRDefault="006C1E82" w:rsidP="006C1E82">
      <w:pPr>
        <w:jc w:val="left"/>
      </w:pPr>
      <w:r>
        <w:rPr>
          <w:rStyle w:val="af3"/>
        </w:rPr>
        <w:annotationRef/>
      </w:r>
      <w:r>
        <w:rPr>
          <w:rFonts w:hint="eastAsia"/>
        </w:rPr>
        <w:t>こちらについて</w:t>
      </w:r>
      <w:r>
        <w:t>5</w:t>
      </w:r>
      <w:r>
        <w:rPr>
          <w:rFonts w:hint="eastAsia"/>
        </w:rPr>
        <w:t>章</w:t>
      </w:r>
      <w:r>
        <w:t>Rubocop</w:t>
      </w:r>
      <w:r>
        <w:rPr>
          <w:rFonts w:hint="eastAsia"/>
        </w:rPr>
        <w:t>によるコード支援にて、コードの改善点や方針を追加しました。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14C474B" w15:done="0"/>
  <w15:commentEx w15:paraId="7D35C9B7" w15:paraIdParent="514C474B" w15:done="0"/>
  <w15:commentEx w15:paraId="180CB2E5" w15:done="0"/>
  <w15:commentEx w15:paraId="06D74D13" w15:paraIdParent="180CB2E5" w15:done="0"/>
  <w15:commentEx w15:paraId="1258B6C3" w15:done="0"/>
  <w15:commentEx w15:paraId="7522FAE3" w15:paraIdParent="1258B6C3" w15:done="0"/>
  <w15:commentEx w15:paraId="12230F7A" w15:done="0"/>
  <w15:commentEx w15:paraId="7816BF77" w15:paraIdParent="12230F7A" w15:done="0"/>
  <w15:commentEx w15:paraId="3C8EA798" w15:done="0"/>
  <w15:commentEx w15:paraId="3D4B835A" w15:paraIdParent="3C8EA798" w15:done="0"/>
  <w15:commentEx w15:paraId="6030FEAB" w15:done="0"/>
  <w15:commentEx w15:paraId="3326A7E6" w15:paraIdParent="6030FEAB" w15:done="0"/>
  <w15:commentEx w15:paraId="75DF3E22" w15:done="0"/>
  <w15:commentEx w15:paraId="30DDE660" w15:paraIdParent="75DF3E22" w15:done="0"/>
  <w15:commentEx w15:paraId="2F704EA9" w15:done="0"/>
  <w15:commentEx w15:paraId="49973384" w15:paraIdParent="2F704EA9" w15:done="0"/>
  <w15:commentEx w15:paraId="3E442CE8" w15:done="0"/>
  <w15:commentEx w15:paraId="548BD733" w15:paraIdParent="3E442CE8" w15:done="0"/>
  <w15:commentEx w15:paraId="2121394F" w15:done="0"/>
  <w15:commentEx w15:paraId="369AA26C" w15:done="0"/>
  <w15:commentEx w15:paraId="192846A9" w15:done="0"/>
  <w15:commentEx w15:paraId="0862E13B" w15:paraIdParent="192846A9" w15:done="0"/>
  <w15:commentEx w15:paraId="01D5CA32" w15:done="0"/>
  <w15:commentEx w15:paraId="3DA13635" w15:paraIdParent="01D5CA32" w15:done="0"/>
  <w15:commentEx w15:paraId="26ABA710" w15:done="0"/>
  <w15:commentEx w15:paraId="2C78B66C" w15:paraIdParent="26ABA7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537FF3" w16cex:dateUtc="2024-07-30T06:06:00Z"/>
  <w16cex:commentExtensible w16cex:durableId="7373703F" w16cex:dateUtc="2024-07-30T17:52:00Z"/>
  <w16cex:commentExtensible w16cex:durableId="2A53805C" w16cex:dateUtc="2024-07-30T06:08:00Z"/>
  <w16cex:commentExtensible w16cex:durableId="16B5F0BD" w16cex:dateUtc="2024-07-30T17:52:00Z"/>
  <w16cex:commentExtensible w16cex:durableId="2A53809B" w16cex:dateUtc="2024-07-30T06:09:00Z"/>
  <w16cex:commentExtensible w16cex:durableId="2F09C357" w16cex:dateUtc="2024-07-30T17:19:00Z"/>
  <w16cex:commentExtensible w16cex:durableId="2A5380DE" w16cex:dateUtc="2024-07-30T06:10:00Z"/>
  <w16cex:commentExtensible w16cex:durableId="35B7DF9B" w16cex:dateUtc="2024-07-30T16:41:00Z"/>
  <w16cex:commentExtensible w16cex:durableId="2A53810C" w16cex:dateUtc="2024-07-30T06:11:00Z"/>
  <w16cex:commentExtensible w16cex:durableId="1762E1F2" w16cex:dateUtc="2024-07-30T16:16:00Z"/>
  <w16cex:commentExtensible w16cex:durableId="2A538151" w16cex:dateUtc="2024-07-30T06:12:00Z"/>
  <w16cex:commentExtensible w16cex:durableId="2775BA17" w16cex:dateUtc="2024-07-30T11:49:00Z"/>
  <w16cex:commentExtensible w16cex:durableId="2A5381A7" w16cex:dateUtc="2024-07-30T06:13:00Z"/>
  <w16cex:commentExtensible w16cex:durableId="76FFF464" w16cex:dateUtc="2024-07-30T18:09:00Z"/>
  <w16cex:commentExtensible w16cex:durableId="2A5381E0" w16cex:dateUtc="2024-07-30T06:14:00Z"/>
  <w16cex:commentExtensible w16cex:durableId="20A83AB2" w16cex:dateUtc="2024-07-30T18:11:00Z"/>
  <w16cex:commentExtensible w16cex:durableId="7E310AC5" w16cex:dateUtc="2024-07-30T06:16:00Z"/>
  <w16cex:commentExtensible w16cex:durableId="1C58B2E6" w16cex:dateUtc="2024-07-30T17:54:00Z"/>
  <w16cex:commentExtensible w16cex:durableId="2A53825C" w16cex:dateUtc="2024-07-30T06:16:00Z"/>
  <w16cex:commentExtensible w16cex:durableId="1BD61BBD" w16cex:dateUtc="2024-07-30T06:18:00Z"/>
  <w16cex:commentExtensible w16cex:durableId="2A5382CD" w16cex:dateUtc="2024-07-30T06:18:00Z"/>
  <w16cex:commentExtensible w16cex:durableId="40396401" w16cex:dateUtc="2024-07-30T18:21:00Z"/>
  <w16cex:commentExtensible w16cex:durableId="2A538369" w16cex:dateUtc="2024-07-30T06:21:00Z"/>
  <w16cex:commentExtensible w16cex:durableId="58C9E52D" w16cex:dateUtc="2024-07-30T19:57:00Z"/>
  <w16cex:commentExtensible w16cex:durableId="2A538406" w16cex:dateUtc="2024-07-30T06:23:00Z"/>
  <w16cex:commentExtensible w16cex:durableId="2C508C3F" w16cex:dateUtc="2024-07-30T2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14C474B" w16cid:durableId="2A537FF3"/>
  <w16cid:commentId w16cid:paraId="7D35C9B7" w16cid:durableId="7373703F"/>
  <w16cid:commentId w16cid:paraId="180CB2E5" w16cid:durableId="2A53805C"/>
  <w16cid:commentId w16cid:paraId="06D74D13" w16cid:durableId="16B5F0BD"/>
  <w16cid:commentId w16cid:paraId="1258B6C3" w16cid:durableId="2A53809B"/>
  <w16cid:commentId w16cid:paraId="7522FAE3" w16cid:durableId="2F09C357"/>
  <w16cid:commentId w16cid:paraId="12230F7A" w16cid:durableId="2A5380DE"/>
  <w16cid:commentId w16cid:paraId="7816BF77" w16cid:durableId="35B7DF9B"/>
  <w16cid:commentId w16cid:paraId="3C8EA798" w16cid:durableId="2A53810C"/>
  <w16cid:commentId w16cid:paraId="3D4B835A" w16cid:durableId="1762E1F2"/>
  <w16cid:commentId w16cid:paraId="6030FEAB" w16cid:durableId="2A538151"/>
  <w16cid:commentId w16cid:paraId="3326A7E6" w16cid:durableId="2775BA17"/>
  <w16cid:commentId w16cid:paraId="75DF3E22" w16cid:durableId="2A5381A7"/>
  <w16cid:commentId w16cid:paraId="30DDE660" w16cid:durableId="76FFF464"/>
  <w16cid:commentId w16cid:paraId="2F704EA9" w16cid:durableId="2A5381E0"/>
  <w16cid:commentId w16cid:paraId="49973384" w16cid:durableId="20A83AB2"/>
  <w16cid:commentId w16cid:paraId="3E442CE8" w16cid:durableId="7E310AC5"/>
  <w16cid:commentId w16cid:paraId="548BD733" w16cid:durableId="1C58B2E6"/>
  <w16cid:commentId w16cid:paraId="2121394F" w16cid:durableId="2A53825C"/>
  <w16cid:commentId w16cid:paraId="369AA26C" w16cid:durableId="1BD61BBD"/>
  <w16cid:commentId w16cid:paraId="192846A9" w16cid:durableId="2A5382CD"/>
  <w16cid:commentId w16cid:paraId="0862E13B" w16cid:durableId="40396401"/>
  <w16cid:commentId w16cid:paraId="01D5CA32" w16cid:durableId="2A538369"/>
  <w16cid:commentId w16cid:paraId="3DA13635" w16cid:durableId="58C9E52D"/>
  <w16cid:commentId w16cid:paraId="26ABA710" w16cid:durableId="2A538406"/>
  <w16cid:commentId w16cid:paraId="2C78B66C" w16cid:durableId="2C508C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230C69" w14:textId="77777777" w:rsidR="00321E5E" w:rsidRDefault="00321E5E" w:rsidP="00961897">
      <w:r>
        <w:separator/>
      </w:r>
    </w:p>
  </w:endnote>
  <w:endnote w:type="continuationSeparator" w:id="0">
    <w:p w14:paraId="3DEAB885" w14:textId="77777777" w:rsidR="00321E5E" w:rsidRDefault="00321E5E" w:rsidP="00961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E9511" w14:textId="77777777" w:rsidR="00321E5E" w:rsidRDefault="00321E5E" w:rsidP="00961897">
      <w:r>
        <w:separator/>
      </w:r>
    </w:p>
  </w:footnote>
  <w:footnote w:type="continuationSeparator" w:id="0">
    <w:p w14:paraId="6407ABFB" w14:textId="77777777" w:rsidR="00321E5E" w:rsidRDefault="00321E5E" w:rsidP="00961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62FBE"/>
    <w:multiLevelType w:val="hybridMultilevel"/>
    <w:tmpl w:val="A96E94DE"/>
    <w:lvl w:ilvl="0" w:tplc="C15EDF24">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9144EE"/>
    <w:multiLevelType w:val="hybridMultilevel"/>
    <w:tmpl w:val="669497A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25916F9"/>
    <w:multiLevelType w:val="hybridMultilevel"/>
    <w:tmpl w:val="0B4CC9F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18CE4278"/>
    <w:multiLevelType w:val="hybridMultilevel"/>
    <w:tmpl w:val="2872F7D4"/>
    <w:lvl w:ilvl="0" w:tplc="FC6E906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DA874A4"/>
    <w:multiLevelType w:val="hybridMultilevel"/>
    <w:tmpl w:val="1D1ABC0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403B4A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E583ADA"/>
    <w:multiLevelType w:val="hybridMultilevel"/>
    <w:tmpl w:val="7062E6B2"/>
    <w:lvl w:ilvl="0" w:tplc="C6705384">
      <w:start w:val="1"/>
      <w:numFmt w:val="decimalEnclosedCircle"/>
      <w:lvlText w:val="%1"/>
      <w:lvlJc w:val="left"/>
      <w:pPr>
        <w:ind w:left="780" w:hanging="360"/>
      </w:pPr>
      <w:rPr>
        <w:rFonts w:hint="default"/>
      </w:r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7" w15:restartNumberingAfterBreak="0">
    <w:nsid w:val="524C7824"/>
    <w:multiLevelType w:val="hybridMultilevel"/>
    <w:tmpl w:val="C308BB0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CBD0CAB"/>
    <w:multiLevelType w:val="hybridMultilevel"/>
    <w:tmpl w:val="7798839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62BF0E71"/>
    <w:multiLevelType w:val="multilevel"/>
    <w:tmpl w:val="96A22E20"/>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4E44B3C"/>
    <w:multiLevelType w:val="hybridMultilevel"/>
    <w:tmpl w:val="EA206184"/>
    <w:lvl w:ilvl="0" w:tplc="C15EDF24">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6C93122B"/>
    <w:multiLevelType w:val="hybridMultilevel"/>
    <w:tmpl w:val="45A2C07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789F346D"/>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2077388016">
    <w:abstractNumId w:val="6"/>
  </w:num>
  <w:num w:numId="2" w16cid:durableId="2092042211">
    <w:abstractNumId w:val="5"/>
  </w:num>
  <w:num w:numId="3" w16cid:durableId="630742949">
    <w:abstractNumId w:val="9"/>
  </w:num>
  <w:num w:numId="4" w16cid:durableId="247617620">
    <w:abstractNumId w:val="7"/>
  </w:num>
  <w:num w:numId="5" w16cid:durableId="874581642">
    <w:abstractNumId w:val="4"/>
  </w:num>
  <w:num w:numId="6" w16cid:durableId="821387533">
    <w:abstractNumId w:val="1"/>
  </w:num>
  <w:num w:numId="7" w16cid:durableId="982003685">
    <w:abstractNumId w:val="3"/>
  </w:num>
  <w:num w:numId="8" w16cid:durableId="210239726">
    <w:abstractNumId w:val="12"/>
  </w:num>
  <w:num w:numId="9" w16cid:durableId="506098182">
    <w:abstractNumId w:val="10"/>
  </w:num>
  <w:num w:numId="10" w16cid:durableId="629095349">
    <w:abstractNumId w:val="0"/>
  </w:num>
  <w:num w:numId="11" w16cid:durableId="2131391088">
    <w:abstractNumId w:val="2"/>
  </w:num>
  <w:num w:numId="12" w16cid:durableId="1659454132">
    <w:abstractNumId w:val="8"/>
  </w:num>
  <w:num w:numId="13" w16cid:durableId="164705351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I YANAGISAWA">
    <w15:presenceInfo w15:providerId="AD" w15:userId="S::us202148@cc.seikei.ac.jp::3a21f2d2-a36c-42bb-9cf2-b75eb9bc8428"/>
  </w15:person>
  <w15:person w15:author="MUNENORI KAI">
    <w15:presenceInfo w15:providerId="None" w15:userId="MUNENORI K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bordersDoNotSurroundHeader/>
  <w:bordersDoNotSurroundFooter/>
  <w:proofState w:spelling="clean" w:grammar="clean"/>
  <w:trackRevisions/>
  <w:defaultTabStop w:val="840"/>
  <w:drawingGridHorizontalSpacing w:val="105"/>
  <w:drawingGridVerticalSpacing w:val="14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97C"/>
    <w:rsid w:val="00001806"/>
    <w:rsid w:val="000038E0"/>
    <w:rsid w:val="000043BE"/>
    <w:rsid w:val="0002033D"/>
    <w:rsid w:val="00026068"/>
    <w:rsid w:val="00030A8C"/>
    <w:rsid w:val="000313AD"/>
    <w:rsid w:val="00032377"/>
    <w:rsid w:val="00036B26"/>
    <w:rsid w:val="0003798D"/>
    <w:rsid w:val="000436B4"/>
    <w:rsid w:val="00045017"/>
    <w:rsid w:val="000468D3"/>
    <w:rsid w:val="000555D0"/>
    <w:rsid w:val="0006314D"/>
    <w:rsid w:val="00063D24"/>
    <w:rsid w:val="000732CC"/>
    <w:rsid w:val="00086B0E"/>
    <w:rsid w:val="000871D5"/>
    <w:rsid w:val="0008763E"/>
    <w:rsid w:val="000924D8"/>
    <w:rsid w:val="00094B9C"/>
    <w:rsid w:val="00096373"/>
    <w:rsid w:val="000A06B6"/>
    <w:rsid w:val="000A1860"/>
    <w:rsid w:val="000A3D16"/>
    <w:rsid w:val="000A675E"/>
    <w:rsid w:val="000B0586"/>
    <w:rsid w:val="000B07B7"/>
    <w:rsid w:val="000B4E52"/>
    <w:rsid w:val="000C28DC"/>
    <w:rsid w:val="000C4F52"/>
    <w:rsid w:val="000C53DD"/>
    <w:rsid w:val="000C7B8C"/>
    <w:rsid w:val="000D11BA"/>
    <w:rsid w:val="000E62D7"/>
    <w:rsid w:val="000E6FFA"/>
    <w:rsid w:val="000F3BBF"/>
    <w:rsid w:val="000F52CA"/>
    <w:rsid w:val="00102603"/>
    <w:rsid w:val="00104436"/>
    <w:rsid w:val="00105317"/>
    <w:rsid w:val="00110E01"/>
    <w:rsid w:val="001228F3"/>
    <w:rsid w:val="00124263"/>
    <w:rsid w:val="001324B5"/>
    <w:rsid w:val="0013428C"/>
    <w:rsid w:val="00136E3A"/>
    <w:rsid w:val="00137416"/>
    <w:rsid w:val="00145A19"/>
    <w:rsid w:val="00155DB6"/>
    <w:rsid w:val="001621C0"/>
    <w:rsid w:val="00162286"/>
    <w:rsid w:val="0016262A"/>
    <w:rsid w:val="0017588C"/>
    <w:rsid w:val="001765FD"/>
    <w:rsid w:val="00181353"/>
    <w:rsid w:val="001853D2"/>
    <w:rsid w:val="0018623A"/>
    <w:rsid w:val="00191CB5"/>
    <w:rsid w:val="00195130"/>
    <w:rsid w:val="0019680D"/>
    <w:rsid w:val="001A1CE6"/>
    <w:rsid w:val="001A2EEE"/>
    <w:rsid w:val="001A6AA4"/>
    <w:rsid w:val="001A756F"/>
    <w:rsid w:val="001A7C55"/>
    <w:rsid w:val="001B03C2"/>
    <w:rsid w:val="001B736B"/>
    <w:rsid w:val="001C1434"/>
    <w:rsid w:val="001D3D6B"/>
    <w:rsid w:val="001D56B6"/>
    <w:rsid w:val="001E7608"/>
    <w:rsid w:val="001F2FE0"/>
    <w:rsid w:val="001F3494"/>
    <w:rsid w:val="002050D0"/>
    <w:rsid w:val="00206454"/>
    <w:rsid w:val="00212552"/>
    <w:rsid w:val="00213410"/>
    <w:rsid w:val="00217DE7"/>
    <w:rsid w:val="002221AA"/>
    <w:rsid w:val="00224B8B"/>
    <w:rsid w:val="002453FF"/>
    <w:rsid w:val="00250B14"/>
    <w:rsid w:val="0026406E"/>
    <w:rsid w:val="00265480"/>
    <w:rsid w:val="0026598E"/>
    <w:rsid w:val="00265B36"/>
    <w:rsid w:val="00265F5A"/>
    <w:rsid w:val="00267DF7"/>
    <w:rsid w:val="00274C1D"/>
    <w:rsid w:val="0028379A"/>
    <w:rsid w:val="00283EF1"/>
    <w:rsid w:val="00284E15"/>
    <w:rsid w:val="002866C2"/>
    <w:rsid w:val="00292E7D"/>
    <w:rsid w:val="00296560"/>
    <w:rsid w:val="002A0B4E"/>
    <w:rsid w:val="002A7848"/>
    <w:rsid w:val="002D203B"/>
    <w:rsid w:val="002D4BA4"/>
    <w:rsid w:val="002D5642"/>
    <w:rsid w:val="002D5BBE"/>
    <w:rsid w:val="002D7748"/>
    <w:rsid w:val="002E0202"/>
    <w:rsid w:val="002E48DA"/>
    <w:rsid w:val="002E76CB"/>
    <w:rsid w:val="002F09B1"/>
    <w:rsid w:val="002F12B3"/>
    <w:rsid w:val="002F2AF3"/>
    <w:rsid w:val="002F2B80"/>
    <w:rsid w:val="002F401D"/>
    <w:rsid w:val="00302298"/>
    <w:rsid w:val="003024F4"/>
    <w:rsid w:val="0030440D"/>
    <w:rsid w:val="0031117D"/>
    <w:rsid w:val="0031279D"/>
    <w:rsid w:val="00315C64"/>
    <w:rsid w:val="003212B7"/>
    <w:rsid w:val="00321E5E"/>
    <w:rsid w:val="003237D6"/>
    <w:rsid w:val="00330F0A"/>
    <w:rsid w:val="00342A27"/>
    <w:rsid w:val="003504C6"/>
    <w:rsid w:val="00351B98"/>
    <w:rsid w:val="003652B4"/>
    <w:rsid w:val="00371BA8"/>
    <w:rsid w:val="0038584F"/>
    <w:rsid w:val="00385F2E"/>
    <w:rsid w:val="00387170"/>
    <w:rsid w:val="00391EB4"/>
    <w:rsid w:val="0039691D"/>
    <w:rsid w:val="003974CD"/>
    <w:rsid w:val="003A26EA"/>
    <w:rsid w:val="003A275D"/>
    <w:rsid w:val="003A5CBF"/>
    <w:rsid w:val="003B1E80"/>
    <w:rsid w:val="003B7A8B"/>
    <w:rsid w:val="003C2577"/>
    <w:rsid w:val="003C52FA"/>
    <w:rsid w:val="003C5666"/>
    <w:rsid w:val="003E257F"/>
    <w:rsid w:val="003E5E6F"/>
    <w:rsid w:val="003F1E57"/>
    <w:rsid w:val="003F35CC"/>
    <w:rsid w:val="00400F2F"/>
    <w:rsid w:val="004057F4"/>
    <w:rsid w:val="004059A4"/>
    <w:rsid w:val="00411C97"/>
    <w:rsid w:val="004158FB"/>
    <w:rsid w:val="00417D51"/>
    <w:rsid w:val="00423A5E"/>
    <w:rsid w:val="00423E50"/>
    <w:rsid w:val="00427374"/>
    <w:rsid w:val="00433D9C"/>
    <w:rsid w:val="00444F82"/>
    <w:rsid w:val="00452483"/>
    <w:rsid w:val="004539E8"/>
    <w:rsid w:val="00460DB9"/>
    <w:rsid w:val="00463897"/>
    <w:rsid w:val="00464EB7"/>
    <w:rsid w:val="00467EE5"/>
    <w:rsid w:val="004722D0"/>
    <w:rsid w:val="00474E56"/>
    <w:rsid w:val="00476652"/>
    <w:rsid w:val="004815A7"/>
    <w:rsid w:val="0048738E"/>
    <w:rsid w:val="004935F7"/>
    <w:rsid w:val="004A25E8"/>
    <w:rsid w:val="004A72B0"/>
    <w:rsid w:val="004C02BA"/>
    <w:rsid w:val="004C221F"/>
    <w:rsid w:val="004C7A22"/>
    <w:rsid w:val="004D063B"/>
    <w:rsid w:val="004D158B"/>
    <w:rsid w:val="004D5DEA"/>
    <w:rsid w:val="004D6A92"/>
    <w:rsid w:val="004D73E9"/>
    <w:rsid w:val="004D7734"/>
    <w:rsid w:val="004D7A4A"/>
    <w:rsid w:val="004E1A4C"/>
    <w:rsid w:val="004E2932"/>
    <w:rsid w:val="004E394B"/>
    <w:rsid w:val="004E42E7"/>
    <w:rsid w:val="004E6962"/>
    <w:rsid w:val="004E7A92"/>
    <w:rsid w:val="004F1AE1"/>
    <w:rsid w:val="004F2B2C"/>
    <w:rsid w:val="004F3EED"/>
    <w:rsid w:val="004F5F3B"/>
    <w:rsid w:val="005053B2"/>
    <w:rsid w:val="0051028E"/>
    <w:rsid w:val="005113F1"/>
    <w:rsid w:val="005120EF"/>
    <w:rsid w:val="00515D28"/>
    <w:rsid w:val="005214DB"/>
    <w:rsid w:val="00523C59"/>
    <w:rsid w:val="00530CC1"/>
    <w:rsid w:val="00532CD8"/>
    <w:rsid w:val="0053546E"/>
    <w:rsid w:val="00543B33"/>
    <w:rsid w:val="0055576A"/>
    <w:rsid w:val="00555B3D"/>
    <w:rsid w:val="00560094"/>
    <w:rsid w:val="0056085C"/>
    <w:rsid w:val="00561596"/>
    <w:rsid w:val="005624B6"/>
    <w:rsid w:val="00565775"/>
    <w:rsid w:val="00570CB3"/>
    <w:rsid w:val="005719E7"/>
    <w:rsid w:val="00572258"/>
    <w:rsid w:val="005742B0"/>
    <w:rsid w:val="00574E9A"/>
    <w:rsid w:val="00575B54"/>
    <w:rsid w:val="00583BF1"/>
    <w:rsid w:val="00584A3A"/>
    <w:rsid w:val="0058693B"/>
    <w:rsid w:val="00591890"/>
    <w:rsid w:val="00594E82"/>
    <w:rsid w:val="00595D87"/>
    <w:rsid w:val="005A15E3"/>
    <w:rsid w:val="005A3922"/>
    <w:rsid w:val="005A49AE"/>
    <w:rsid w:val="005B6C7E"/>
    <w:rsid w:val="005C00EB"/>
    <w:rsid w:val="005D097C"/>
    <w:rsid w:val="005D13A2"/>
    <w:rsid w:val="005D5B82"/>
    <w:rsid w:val="005F5520"/>
    <w:rsid w:val="005F7B18"/>
    <w:rsid w:val="006047C6"/>
    <w:rsid w:val="00607275"/>
    <w:rsid w:val="00613F5F"/>
    <w:rsid w:val="00614146"/>
    <w:rsid w:val="006221EF"/>
    <w:rsid w:val="006249BD"/>
    <w:rsid w:val="00626388"/>
    <w:rsid w:val="00626B3F"/>
    <w:rsid w:val="00627825"/>
    <w:rsid w:val="00631734"/>
    <w:rsid w:val="00634086"/>
    <w:rsid w:val="00634215"/>
    <w:rsid w:val="00640B30"/>
    <w:rsid w:val="0065625A"/>
    <w:rsid w:val="006578A5"/>
    <w:rsid w:val="006638A0"/>
    <w:rsid w:val="00663B88"/>
    <w:rsid w:val="006721FC"/>
    <w:rsid w:val="006748BD"/>
    <w:rsid w:val="0067500E"/>
    <w:rsid w:val="00675DEB"/>
    <w:rsid w:val="00684EC7"/>
    <w:rsid w:val="00691215"/>
    <w:rsid w:val="00692FE0"/>
    <w:rsid w:val="006A1274"/>
    <w:rsid w:val="006A1837"/>
    <w:rsid w:val="006A5550"/>
    <w:rsid w:val="006A771F"/>
    <w:rsid w:val="006B172B"/>
    <w:rsid w:val="006B59DA"/>
    <w:rsid w:val="006C047A"/>
    <w:rsid w:val="006C1E82"/>
    <w:rsid w:val="006C3282"/>
    <w:rsid w:val="006C4E7F"/>
    <w:rsid w:val="006C5601"/>
    <w:rsid w:val="006C7D15"/>
    <w:rsid w:val="006E10B6"/>
    <w:rsid w:val="006E6996"/>
    <w:rsid w:val="006F4EC8"/>
    <w:rsid w:val="006F6C68"/>
    <w:rsid w:val="00701167"/>
    <w:rsid w:val="00702A32"/>
    <w:rsid w:val="00703D54"/>
    <w:rsid w:val="0070539B"/>
    <w:rsid w:val="00711F4B"/>
    <w:rsid w:val="00715851"/>
    <w:rsid w:val="00716C9A"/>
    <w:rsid w:val="00716E01"/>
    <w:rsid w:val="007171D7"/>
    <w:rsid w:val="00717363"/>
    <w:rsid w:val="00725BA6"/>
    <w:rsid w:val="00732E1E"/>
    <w:rsid w:val="00733BFE"/>
    <w:rsid w:val="00733C0B"/>
    <w:rsid w:val="007375A4"/>
    <w:rsid w:val="00754E99"/>
    <w:rsid w:val="0076113D"/>
    <w:rsid w:val="00770D18"/>
    <w:rsid w:val="00780DAB"/>
    <w:rsid w:val="0079152A"/>
    <w:rsid w:val="00793DBE"/>
    <w:rsid w:val="00797735"/>
    <w:rsid w:val="007A0693"/>
    <w:rsid w:val="007B1C7E"/>
    <w:rsid w:val="007B5B90"/>
    <w:rsid w:val="007C368F"/>
    <w:rsid w:val="007C3E50"/>
    <w:rsid w:val="007C5CE8"/>
    <w:rsid w:val="007D14AF"/>
    <w:rsid w:val="007D682B"/>
    <w:rsid w:val="007E0FF7"/>
    <w:rsid w:val="007E1458"/>
    <w:rsid w:val="007E5FEC"/>
    <w:rsid w:val="007F26D8"/>
    <w:rsid w:val="007F2D88"/>
    <w:rsid w:val="007F3E2D"/>
    <w:rsid w:val="00801081"/>
    <w:rsid w:val="008115C4"/>
    <w:rsid w:val="00813BD7"/>
    <w:rsid w:val="00813FF1"/>
    <w:rsid w:val="008146DD"/>
    <w:rsid w:val="00814AAB"/>
    <w:rsid w:val="00821277"/>
    <w:rsid w:val="00827FA6"/>
    <w:rsid w:val="00830868"/>
    <w:rsid w:val="00831164"/>
    <w:rsid w:val="008325C4"/>
    <w:rsid w:val="00833B9E"/>
    <w:rsid w:val="00840410"/>
    <w:rsid w:val="008447A7"/>
    <w:rsid w:val="008458C9"/>
    <w:rsid w:val="008531C5"/>
    <w:rsid w:val="0085529E"/>
    <w:rsid w:val="00870286"/>
    <w:rsid w:val="00872E5B"/>
    <w:rsid w:val="00874D1A"/>
    <w:rsid w:val="00875F3B"/>
    <w:rsid w:val="008765BA"/>
    <w:rsid w:val="00881B79"/>
    <w:rsid w:val="00883A59"/>
    <w:rsid w:val="00884DDA"/>
    <w:rsid w:val="008869CB"/>
    <w:rsid w:val="00891819"/>
    <w:rsid w:val="00893656"/>
    <w:rsid w:val="0089450D"/>
    <w:rsid w:val="00896408"/>
    <w:rsid w:val="008972C0"/>
    <w:rsid w:val="008A2300"/>
    <w:rsid w:val="008A46B7"/>
    <w:rsid w:val="008A5EDB"/>
    <w:rsid w:val="008B5E7A"/>
    <w:rsid w:val="008C3657"/>
    <w:rsid w:val="008C43F6"/>
    <w:rsid w:val="008C5895"/>
    <w:rsid w:val="008C6BDB"/>
    <w:rsid w:val="008D6C6D"/>
    <w:rsid w:val="008E2AC6"/>
    <w:rsid w:val="008E2F24"/>
    <w:rsid w:val="008E33BE"/>
    <w:rsid w:val="008E61B1"/>
    <w:rsid w:val="008F18AD"/>
    <w:rsid w:val="008F62DD"/>
    <w:rsid w:val="008F78D3"/>
    <w:rsid w:val="009042C7"/>
    <w:rsid w:val="00904C06"/>
    <w:rsid w:val="009175FF"/>
    <w:rsid w:val="0091777F"/>
    <w:rsid w:val="00920EC5"/>
    <w:rsid w:val="009244DB"/>
    <w:rsid w:val="00927785"/>
    <w:rsid w:val="00927BBA"/>
    <w:rsid w:val="009309F0"/>
    <w:rsid w:val="00931B3F"/>
    <w:rsid w:val="00933563"/>
    <w:rsid w:val="0093361A"/>
    <w:rsid w:val="00943DA9"/>
    <w:rsid w:val="0095030D"/>
    <w:rsid w:val="00950B8E"/>
    <w:rsid w:val="00951F55"/>
    <w:rsid w:val="00954006"/>
    <w:rsid w:val="00955040"/>
    <w:rsid w:val="00961897"/>
    <w:rsid w:val="0097542A"/>
    <w:rsid w:val="00987A6F"/>
    <w:rsid w:val="009A285B"/>
    <w:rsid w:val="009A668E"/>
    <w:rsid w:val="009A7558"/>
    <w:rsid w:val="009B393D"/>
    <w:rsid w:val="009C6978"/>
    <w:rsid w:val="009D668F"/>
    <w:rsid w:val="009D707A"/>
    <w:rsid w:val="009E0EB1"/>
    <w:rsid w:val="009E1B2D"/>
    <w:rsid w:val="009E3628"/>
    <w:rsid w:val="009E553A"/>
    <w:rsid w:val="009F2A30"/>
    <w:rsid w:val="009F3E59"/>
    <w:rsid w:val="009F71CF"/>
    <w:rsid w:val="00A0768D"/>
    <w:rsid w:val="00A07F25"/>
    <w:rsid w:val="00A10CAD"/>
    <w:rsid w:val="00A12D29"/>
    <w:rsid w:val="00A17EEE"/>
    <w:rsid w:val="00A23325"/>
    <w:rsid w:val="00A35215"/>
    <w:rsid w:val="00A35F62"/>
    <w:rsid w:val="00A4276E"/>
    <w:rsid w:val="00A46353"/>
    <w:rsid w:val="00A50213"/>
    <w:rsid w:val="00A528C2"/>
    <w:rsid w:val="00A53570"/>
    <w:rsid w:val="00A63AC7"/>
    <w:rsid w:val="00A67C4B"/>
    <w:rsid w:val="00A71B0B"/>
    <w:rsid w:val="00A71FFF"/>
    <w:rsid w:val="00A72FCB"/>
    <w:rsid w:val="00A75B16"/>
    <w:rsid w:val="00A75E91"/>
    <w:rsid w:val="00A761CF"/>
    <w:rsid w:val="00A82298"/>
    <w:rsid w:val="00AA0C02"/>
    <w:rsid w:val="00AA74EB"/>
    <w:rsid w:val="00AA7AF9"/>
    <w:rsid w:val="00AB0394"/>
    <w:rsid w:val="00AC190A"/>
    <w:rsid w:val="00AC21F9"/>
    <w:rsid w:val="00AC64CF"/>
    <w:rsid w:val="00AD0567"/>
    <w:rsid w:val="00AD204E"/>
    <w:rsid w:val="00AD2454"/>
    <w:rsid w:val="00AD66D2"/>
    <w:rsid w:val="00AE3E28"/>
    <w:rsid w:val="00AE426F"/>
    <w:rsid w:val="00AF596F"/>
    <w:rsid w:val="00AF7FFB"/>
    <w:rsid w:val="00B023C9"/>
    <w:rsid w:val="00B02974"/>
    <w:rsid w:val="00B26DB0"/>
    <w:rsid w:val="00B27D87"/>
    <w:rsid w:val="00B32BA1"/>
    <w:rsid w:val="00B52B65"/>
    <w:rsid w:val="00B61D0D"/>
    <w:rsid w:val="00B67562"/>
    <w:rsid w:val="00B74893"/>
    <w:rsid w:val="00B77375"/>
    <w:rsid w:val="00B7756F"/>
    <w:rsid w:val="00B8016C"/>
    <w:rsid w:val="00B86886"/>
    <w:rsid w:val="00B93FF9"/>
    <w:rsid w:val="00BA0A8D"/>
    <w:rsid w:val="00BA271B"/>
    <w:rsid w:val="00BA2FC6"/>
    <w:rsid w:val="00BB011B"/>
    <w:rsid w:val="00BC0AF6"/>
    <w:rsid w:val="00BC30BD"/>
    <w:rsid w:val="00BC6D7E"/>
    <w:rsid w:val="00BD2E8C"/>
    <w:rsid w:val="00BE240C"/>
    <w:rsid w:val="00BF0EB9"/>
    <w:rsid w:val="00BF5760"/>
    <w:rsid w:val="00C074E3"/>
    <w:rsid w:val="00C108AE"/>
    <w:rsid w:val="00C146A1"/>
    <w:rsid w:val="00C23C0F"/>
    <w:rsid w:val="00C270EE"/>
    <w:rsid w:val="00C31F1C"/>
    <w:rsid w:val="00C34369"/>
    <w:rsid w:val="00C4078F"/>
    <w:rsid w:val="00C4328A"/>
    <w:rsid w:val="00C43EAF"/>
    <w:rsid w:val="00C45A91"/>
    <w:rsid w:val="00C5214E"/>
    <w:rsid w:val="00C574F1"/>
    <w:rsid w:val="00C60D3C"/>
    <w:rsid w:val="00C6365D"/>
    <w:rsid w:val="00C72D80"/>
    <w:rsid w:val="00C74E9A"/>
    <w:rsid w:val="00C76220"/>
    <w:rsid w:val="00C7748D"/>
    <w:rsid w:val="00C83E4E"/>
    <w:rsid w:val="00C86436"/>
    <w:rsid w:val="00C86991"/>
    <w:rsid w:val="00C90479"/>
    <w:rsid w:val="00C92D54"/>
    <w:rsid w:val="00C93D19"/>
    <w:rsid w:val="00C97051"/>
    <w:rsid w:val="00C97063"/>
    <w:rsid w:val="00CB3ADC"/>
    <w:rsid w:val="00CB6812"/>
    <w:rsid w:val="00CB6C11"/>
    <w:rsid w:val="00CC23FA"/>
    <w:rsid w:val="00CD57A8"/>
    <w:rsid w:val="00CD6E35"/>
    <w:rsid w:val="00CE5354"/>
    <w:rsid w:val="00CF1914"/>
    <w:rsid w:val="00D0240B"/>
    <w:rsid w:val="00D064E1"/>
    <w:rsid w:val="00D2178B"/>
    <w:rsid w:val="00D25927"/>
    <w:rsid w:val="00D27AC2"/>
    <w:rsid w:val="00D3009C"/>
    <w:rsid w:val="00D341C0"/>
    <w:rsid w:val="00D35771"/>
    <w:rsid w:val="00D36178"/>
    <w:rsid w:val="00D363FA"/>
    <w:rsid w:val="00D46691"/>
    <w:rsid w:val="00D4787E"/>
    <w:rsid w:val="00D71C2F"/>
    <w:rsid w:val="00D72FE2"/>
    <w:rsid w:val="00D7564E"/>
    <w:rsid w:val="00D7614A"/>
    <w:rsid w:val="00D76AAD"/>
    <w:rsid w:val="00D76F41"/>
    <w:rsid w:val="00D822E8"/>
    <w:rsid w:val="00D86997"/>
    <w:rsid w:val="00D86A41"/>
    <w:rsid w:val="00D8767F"/>
    <w:rsid w:val="00D901F6"/>
    <w:rsid w:val="00D916A8"/>
    <w:rsid w:val="00D93A96"/>
    <w:rsid w:val="00D96737"/>
    <w:rsid w:val="00DA277C"/>
    <w:rsid w:val="00DA2D5D"/>
    <w:rsid w:val="00DA4A0F"/>
    <w:rsid w:val="00DA5B22"/>
    <w:rsid w:val="00DA5BB3"/>
    <w:rsid w:val="00DA6001"/>
    <w:rsid w:val="00DB1530"/>
    <w:rsid w:val="00DB34D1"/>
    <w:rsid w:val="00DB36A1"/>
    <w:rsid w:val="00DB6DBC"/>
    <w:rsid w:val="00DC1BCC"/>
    <w:rsid w:val="00DC3D7B"/>
    <w:rsid w:val="00DD1B65"/>
    <w:rsid w:val="00DD3C5E"/>
    <w:rsid w:val="00DD4580"/>
    <w:rsid w:val="00DE01A4"/>
    <w:rsid w:val="00DE3EF1"/>
    <w:rsid w:val="00DE4D78"/>
    <w:rsid w:val="00DE52D7"/>
    <w:rsid w:val="00DE5662"/>
    <w:rsid w:val="00DE575E"/>
    <w:rsid w:val="00DE627E"/>
    <w:rsid w:val="00DF24C4"/>
    <w:rsid w:val="00DF2614"/>
    <w:rsid w:val="00DF443E"/>
    <w:rsid w:val="00DF541A"/>
    <w:rsid w:val="00DF725C"/>
    <w:rsid w:val="00DF7820"/>
    <w:rsid w:val="00E11FF5"/>
    <w:rsid w:val="00E13A9E"/>
    <w:rsid w:val="00E13CD5"/>
    <w:rsid w:val="00E22B44"/>
    <w:rsid w:val="00E24E7D"/>
    <w:rsid w:val="00E26345"/>
    <w:rsid w:val="00E26589"/>
    <w:rsid w:val="00E31E3B"/>
    <w:rsid w:val="00E34158"/>
    <w:rsid w:val="00E518B6"/>
    <w:rsid w:val="00E55A61"/>
    <w:rsid w:val="00E60BDA"/>
    <w:rsid w:val="00E60C6C"/>
    <w:rsid w:val="00E6241E"/>
    <w:rsid w:val="00E668C1"/>
    <w:rsid w:val="00E72A9B"/>
    <w:rsid w:val="00E76EE3"/>
    <w:rsid w:val="00E80109"/>
    <w:rsid w:val="00E80AFB"/>
    <w:rsid w:val="00E87C98"/>
    <w:rsid w:val="00E90C95"/>
    <w:rsid w:val="00E91951"/>
    <w:rsid w:val="00E969E5"/>
    <w:rsid w:val="00EA57C4"/>
    <w:rsid w:val="00EA7A4E"/>
    <w:rsid w:val="00EB02E8"/>
    <w:rsid w:val="00EB1DBA"/>
    <w:rsid w:val="00ED20EB"/>
    <w:rsid w:val="00ED293D"/>
    <w:rsid w:val="00ED64FE"/>
    <w:rsid w:val="00EE0FED"/>
    <w:rsid w:val="00EE274D"/>
    <w:rsid w:val="00EE3727"/>
    <w:rsid w:val="00EE7BE1"/>
    <w:rsid w:val="00EF2ED0"/>
    <w:rsid w:val="00EF7FAD"/>
    <w:rsid w:val="00F002D9"/>
    <w:rsid w:val="00F03721"/>
    <w:rsid w:val="00F03E9A"/>
    <w:rsid w:val="00F12BCF"/>
    <w:rsid w:val="00F1371C"/>
    <w:rsid w:val="00F13C93"/>
    <w:rsid w:val="00F16E6F"/>
    <w:rsid w:val="00F26E73"/>
    <w:rsid w:val="00F300CD"/>
    <w:rsid w:val="00F37BE6"/>
    <w:rsid w:val="00F42580"/>
    <w:rsid w:val="00F45C87"/>
    <w:rsid w:val="00F53A5B"/>
    <w:rsid w:val="00F61E00"/>
    <w:rsid w:val="00F659F3"/>
    <w:rsid w:val="00F7197F"/>
    <w:rsid w:val="00F801E1"/>
    <w:rsid w:val="00F849EB"/>
    <w:rsid w:val="00F86347"/>
    <w:rsid w:val="00F91F3D"/>
    <w:rsid w:val="00F97DFF"/>
    <w:rsid w:val="00FB1627"/>
    <w:rsid w:val="00FB1D19"/>
    <w:rsid w:val="00FB7366"/>
    <w:rsid w:val="00FB7DBE"/>
    <w:rsid w:val="00FC2D38"/>
    <w:rsid w:val="00FD39D5"/>
    <w:rsid w:val="00FD6EE9"/>
    <w:rsid w:val="00FE0B80"/>
    <w:rsid w:val="00FE0E28"/>
    <w:rsid w:val="00FE1E88"/>
    <w:rsid w:val="00FE3E16"/>
    <w:rsid w:val="00FE43B9"/>
    <w:rsid w:val="00FF7A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841AF18"/>
  <w15:docId w15:val="{F31F6733-3BD7-4D6D-922F-B7E5A894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3FF9"/>
    <w:pPr>
      <w:widowControl w:val="0"/>
      <w:jc w:val="both"/>
    </w:pPr>
  </w:style>
  <w:style w:type="paragraph" w:styleId="10">
    <w:name w:val="heading 1"/>
    <w:basedOn w:val="a"/>
    <w:next w:val="a"/>
    <w:link w:val="11"/>
    <w:uiPriority w:val="9"/>
    <w:qFormat/>
    <w:rsid w:val="00DA6001"/>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1897"/>
    <w:pPr>
      <w:tabs>
        <w:tab w:val="center" w:pos="4252"/>
        <w:tab w:val="right" w:pos="8504"/>
      </w:tabs>
      <w:snapToGrid w:val="0"/>
    </w:pPr>
  </w:style>
  <w:style w:type="character" w:customStyle="1" w:styleId="a4">
    <w:name w:val="ヘッダー (文字)"/>
    <w:basedOn w:val="a0"/>
    <w:link w:val="a3"/>
    <w:uiPriority w:val="99"/>
    <w:rsid w:val="00961897"/>
  </w:style>
  <w:style w:type="paragraph" w:styleId="a5">
    <w:name w:val="footer"/>
    <w:basedOn w:val="a"/>
    <w:link w:val="a6"/>
    <w:uiPriority w:val="99"/>
    <w:unhideWhenUsed/>
    <w:rsid w:val="00961897"/>
    <w:pPr>
      <w:tabs>
        <w:tab w:val="center" w:pos="4252"/>
        <w:tab w:val="right" w:pos="8504"/>
      </w:tabs>
      <w:snapToGrid w:val="0"/>
    </w:pPr>
  </w:style>
  <w:style w:type="character" w:customStyle="1" w:styleId="a6">
    <w:name w:val="フッター (文字)"/>
    <w:basedOn w:val="a0"/>
    <w:link w:val="a5"/>
    <w:uiPriority w:val="99"/>
    <w:rsid w:val="00961897"/>
  </w:style>
  <w:style w:type="paragraph" w:styleId="a7">
    <w:name w:val="Balloon Text"/>
    <w:basedOn w:val="a"/>
    <w:link w:val="a8"/>
    <w:uiPriority w:val="99"/>
    <w:semiHidden/>
    <w:unhideWhenUsed/>
    <w:rsid w:val="004A25E8"/>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A25E8"/>
    <w:rPr>
      <w:rFonts w:asciiTheme="majorHAnsi" w:eastAsiaTheme="majorEastAsia" w:hAnsiTheme="majorHAnsi" w:cstheme="majorBidi"/>
      <w:sz w:val="18"/>
      <w:szCs w:val="18"/>
    </w:rPr>
  </w:style>
  <w:style w:type="character" w:styleId="a9">
    <w:name w:val="Hyperlink"/>
    <w:basedOn w:val="a0"/>
    <w:uiPriority w:val="99"/>
    <w:unhideWhenUsed/>
    <w:rsid w:val="00DA277C"/>
    <w:rPr>
      <w:color w:val="0000FF"/>
      <w:u w:val="single"/>
    </w:rPr>
  </w:style>
  <w:style w:type="character" w:styleId="aa">
    <w:name w:val="FollowedHyperlink"/>
    <w:basedOn w:val="a0"/>
    <w:uiPriority w:val="99"/>
    <w:semiHidden/>
    <w:unhideWhenUsed/>
    <w:rsid w:val="00BE240C"/>
    <w:rPr>
      <w:color w:val="800080" w:themeColor="followedHyperlink"/>
      <w:u w:val="single"/>
    </w:rPr>
  </w:style>
  <w:style w:type="paragraph" w:styleId="ab">
    <w:name w:val="List Paragraph"/>
    <w:basedOn w:val="a"/>
    <w:uiPriority w:val="34"/>
    <w:qFormat/>
    <w:rsid w:val="005624B6"/>
    <w:pPr>
      <w:ind w:leftChars="400" w:left="840"/>
    </w:pPr>
  </w:style>
  <w:style w:type="paragraph" w:styleId="ac">
    <w:name w:val="Title"/>
    <w:basedOn w:val="a"/>
    <w:next w:val="a"/>
    <w:link w:val="ad"/>
    <w:uiPriority w:val="10"/>
    <w:qFormat/>
    <w:rsid w:val="00330F0A"/>
    <w:pPr>
      <w:spacing w:before="240" w:after="120"/>
      <w:jc w:val="center"/>
      <w:outlineLvl w:val="0"/>
    </w:pPr>
    <w:rPr>
      <w:rFonts w:asciiTheme="majorHAnsi" w:eastAsiaTheme="majorEastAsia" w:hAnsiTheme="majorHAnsi" w:cstheme="majorBidi"/>
      <w:sz w:val="32"/>
      <w:szCs w:val="32"/>
    </w:rPr>
  </w:style>
  <w:style w:type="character" w:customStyle="1" w:styleId="ad">
    <w:name w:val="表題 (文字)"/>
    <w:basedOn w:val="a0"/>
    <w:link w:val="ac"/>
    <w:uiPriority w:val="10"/>
    <w:rsid w:val="00330F0A"/>
    <w:rPr>
      <w:rFonts w:asciiTheme="majorHAnsi" w:eastAsiaTheme="majorEastAsia" w:hAnsiTheme="majorHAnsi" w:cstheme="majorBidi"/>
      <w:sz w:val="32"/>
      <w:szCs w:val="32"/>
    </w:rPr>
  </w:style>
  <w:style w:type="character" w:customStyle="1" w:styleId="11">
    <w:name w:val="見出し 1 (文字)"/>
    <w:basedOn w:val="a0"/>
    <w:link w:val="10"/>
    <w:uiPriority w:val="9"/>
    <w:rsid w:val="00DA6001"/>
    <w:rPr>
      <w:rFonts w:asciiTheme="majorHAnsi" w:eastAsiaTheme="majorEastAsia" w:hAnsiTheme="majorHAnsi" w:cstheme="majorBidi"/>
      <w:sz w:val="24"/>
      <w:szCs w:val="24"/>
    </w:rPr>
  </w:style>
  <w:style w:type="paragraph" w:customStyle="1" w:styleId="ae">
    <w:name w:val="段落"/>
    <w:basedOn w:val="a"/>
    <w:link w:val="af"/>
    <w:qFormat/>
    <w:rsid w:val="0030440D"/>
    <w:pPr>
      <w:ind w:firstLineChars="100" w:firstLine="100"/>
    </w:pPr>
  </w:style>
  <w:style w:type="character" w:customStyle="1" w:styleId="af">
    <w:name w:val="段落 (文字)"/>
    <w:basedOn w:val="a0"/>
    <w:link w:val="ae"/>
    <w:rsid w:val="0030440D"/>
  </w:style>
  <w:style w:type="paragraph" w:customStyle="1" w:styleId="110">
    <w:name w:val="1.1"/>
    <w:basedOn w:val="10"/>
    <w:link w:val="111"/>
    <w:rsid w:val="00ED64FE"/>
  </w:style>
  <w:style w:type="character" w:customStyle="1" w:styleId="111">
    <w:name w:val="1.1 (文字)"/>
    <w:basedOn w:val="11"/>
    <w:link w:val="110"/>
    <w:rsid w:val="00ED64FE"/>
    <w:rPr>
      <w:rFonts w:asciiTheme="majorHAnsi" w:eastAsiaTheme="majorEastAsia" w:hAnsiTheme="majorHAnsi" w:cstheme="majorBidi"/>
      <w:sz w:val="24"/>
      <w:szCs w:val="24"/>
    </w:rPr>
  </w:style>
  <w:style w:type="paragraph" w:customStyle="1" w:styleId="1">
    <w:name w:val="段落1"/>
    <w:basedOn w:val="110"/>
    <w:link w:val="12"/>
    <w:qFormat/>
    <w:rsid w:val="00FE43B9"/>
    <w:pPr>
      <w:numPr>
        <w:numId w:val="3"/>
      </w:numPr>
    </w:pPr>
  </w:style>
  <w:style w:type="character" w:customStyle="1" w:styleId="12">
    <w:name w:val="段落1 (文字)"/>
    <w:basedOn w:val="111"/>
    <w:link w:val="1"/>
    <w:rsid w:val="00FE43B9"/>
    <w:rPr>
      <w:rFonts w:asciiTheme="majorHAnsi" w:eastAsiaTheme="majorEastAsia" w:hAnsiTheme="majorHAnsi" w:cstheme="majorBidi"/>
      <w:sz w:val="24"/>
      <w:szCs w:val="24"/>
    </w:rPr>
  </w:style>
  <w:style w:type="paragraph" w:styleId="af0">
    <w:name w:val="Bibliography"/>
    <w:basedOn w:val="a"/>
    <w:next w:val="a"/>
    <w:uiPriority w:val="37"/>
    <w:unhideWhenUsed/>
    <w:rsid w:val="003C5666"/>
  </w:style>
  <w:style w:type="character" w:styleId="af1">
    <w:name w:val="Unresolved Mention"/>
    <w:basedOn w:val="a0"/>
    <w:uiPriority w:val="99"/>
    <w:semiHidden/>
    <w:unhideWhenUsed/>
    <w:rsid w:val="001765FD"/>
    <w:rPr>
      <w:color w:val="605E5C"/>
      <w:shd w:val="clear" w:color="auto" w:fill="E1DFDD"/>
    </w:rPr>
  </w:style>
  <w:style w:type="character" w:styleId="af2">
    <w:name w:val="Placeholder Text"/>
    <w:basedOn w:val="a0"/>
    <w:uiPriority w:val="99"/>
    <w:semiHidden/>
    <w:rsid w:val="001F2FE0"/>
    <w:rPr>
      <w:color w:val="666666"/>
    </w:rPr>
  </w:style>
  <w:style w:type="character" w:styleId="af3">
    <w:name w:val="annotation reference"/>
    <w:basedOn w:val="a0"/>
    <w:uiPriority w:val="99"/>
    <w:semiHidden/>
    <w:unhideWhenUsed/>
    <w:rsid w:val="0070539B"/>
    <w:rPr>
      <w:sz w:val="18"/>
      <w:szCs w:val="18"/>
    </w:rPr>
  </w:style>
  <w:style w:type="paragraph" w:styleId="af4">
    <w:name w:val="annotation text"/>
    <w:basedOn w:val="a"/>
    <w:link w:val="af5"/>
    <w:uiPriority w:val="99"/>
    <w:semiHidden/>
    <w:unhideWhenUsed/>
    <w:rsid w:val="0070539B"/>
    <w:pPr>
      <w:jc w:val="left"/>
    </w:pPr>
  </w:style>
  <w:style w:type="character" w:customStyle="1" w:styleId="af5">
    <w:name w:val="コメント文字列 (文字)"/>
    <w:basedOn w:val="a0"/>
    <w:link w:val="af4"/>
    <w:uiPriority w:val="99"/>
    <w:semiHidden/>
    <w:rsid w:val="0070539B"/>
  </w:style>
  <w:style w:type="paragraph" w:styleId="af6">
    <w:name w:val="annotation subject"/>
    <w:basedOn w:val="af4"/>
    <w:next w:val="af4"/>
    <w:link w:val="af7"/>
    <w:uiPriority w:val="99"/>
    <w:semiHidden/>
    <w:unhideWhenUsed/>
    <w:rsid w:val="0070539B"/>
    <w:rPr>
      <w:b/>
      <w:bCs/>
    </w:rPr>
  </w:style>
  <w:style w:type="character" w:customStyle="1" w:styleId="af7">
    <w:name w:val="コメント内容 (文字)"/>
    <w:basedOn w:val="af5"/>
    <w:link w:val="af6"/>
    <w:uiPriority w:val="99"/>
    <w:semiHidden/>
    <w:rsid w:val="0070539B"/>
    <w:rPr>
      <w:b/>
      <w:bCs/>
    </w:rPr>
  </w:style>
  <w:style w:type="paragraph" w:styleId="af8">
    <w:name w:val="Revision"/>
    <w:hidden/>
    <w:uiPriority w:val="99"/>
    <w:semiHidden/>
    <w:rsid w:val="00DF7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69534">
      <w:bodyDiv w:val="1"/>
      <w:marLeft w:val="0"/>
      <w:marRight w:val="0"/>
      <w:marTop w:val="0"/>
      <w:marBottom w:val="0"/>
      <w:divBdr>
        <w:top w:val="none" w:sz="0" w:space="0" w:color="auto"/>
        <w:left w:val="none" w:sz="0" w:space="0" w:color="auto"/>
        <w:bottom w:val="none" w:sz="0" w:space="0" w:color="auto"/>
        <w:right w:val="none" w:sz="0" w:space="0" w:color="auto"/>
      </w:divBdr>
    </w:div>
    <w:div w:id="379864637">
      <w:bodyDiv w:val="1"/>
      <w:marLeft w:val="0"/>
      <w:marRight w:val="0"/>
      <w:marTop w:val="0"/>
      <w:marBottom w:val="0"/>
      <w:divBdr>
        <w:top w:val="none" w:sz="0" w:space="0" w:color="auto"/>
        <w:left w:val="none" w:sz="0" w:space="0" w:color="auto"/>
        <w:bottom w:val="none" w:sz="0" w:space="0" w:color="auto"/>
        <w:right w:val="none" w:sz="0" w:space="0" w:color="auto"/>
      </w:divBdr>
    </w:div>
    <w:div w:id="652560657">
      <w:bodyDiv w:val="1"/>
      <w:marLeft w:val="0"/>
      <w:marRight w:val="0"/>
      <w:marTop w:val="0"/>
      <w:marBottom w:val="0"/>
      <w:divBdr>
        <w:top w:val="none" w:sz="0" w:space="0" w:color="auto"/>
        <w:left w:val="none" w:sz="0" w:space="0" w:color="auto"/>
        <w:bottom w:val="none" w:sz="0" w:space="0" w:color="auto"/>
        <w:right w:val="none" w:sz="0" w:space="0" w:color="auto"/>
      </w:divBdr>
    </w:div>
    <w:div w:id="706175865">
      <w:bodyDiv w:val="1"/>
      <w:marLeft w:val="0"/>
      <w:marRight w:val="0"/>
      <w:marTop w:val="0"/>
      <w:marBottom w:val="0"/>
      <w:divBdr>
        <w:top w:val="none" w:sz="0" w:space="0" w:color="auto"/>
        <w:left w:val="none" w:sz="0" w:space="0" w:color="auto"/>
        <w:bottom w:val="none" w:sz="0" w:space="0" w:color="auto"/>
        <w:right w:val="none" w:sz="0" w:space="0" w:color="auto"/>
      </w:divBdr>
    </w:div>
    <w:div w:id="726802704">
      <w:bodyDiv w:val="1"/>
      <w:marLeft w:val="0"/>
      <w:marRight w:val="0"/>
      <w:marTop w:val="0"/>
      <w:marBottom w:val="0"/>
      <w:divBdr>
        <w:top w:val="none" w:sz="0" w:space="0" w:color="auto"/>
        <w:left w:val="none" w:sz="0" w:space="0" w:color="auto"/>
        <w:bottom w:val="none" w:sz="0" w:space="0" w:color="auto"/>
        <w:right w:val="none" w:sz="0" w:space="0" w:color="auto"/>
      </w:divBdr>
    </w:div>
    <w:div w:id="821166329">
      <w:bodyDiv w:val="1"/>
      <w:marLeft w:val="0"/>
      <w:marRight w:val="0"/>
      <w:marTop w:val="0"/>
      <w:marBottom w:val="0"/>
      <w:divBdr>
        <w:top w:val="none" w:sz="0" w:space="0" w:color="auto"/>
        <w:left w:val="none" w:sz="0" w:space="0" w:color="auto"/>
        <w:bottom w:val="none" w:sz="0" w:space="0" w:color="auto"/>
        <w:right w:val="none" w:sz="0" w:space="0" w:color="auto"/>
      </w:divBdr>
    </w:div>
    <w:div w:id="851645175">
      <w:bodyDiv w:val="1"/>
      <w:marLeft w:val="0"/>
      <w:marRight w:val="0"/>
      <w:marTop w:val="0"/>
      <w:marBottom w:val="0"/>
      <w:divBdr>
        <w:top w:val="none" w:sz="0" w:space="0" w:color="auto"/>
        <w:left w:val="none" w:sz="0" w:space="0" w:color="auto"/>
        <w:bottom w:val="none" w:sz="0" w:space="0" w:color="auto"/>
        <w:right w:val="none" w:sz="0" w:space="0" w:color="auto"/>
      </w:divBdr>
    </w:div>
    <w:div w:id="1070273267">
      <w:bodyDiv w:val="1"/>
      <w:marLeft w:val="0"/>
      <w:marRight w:val="0"/>
      <w:marTop w:val="0"/>
      <w:marBottom w:val="0"/>
      <w:divBdr>
        <w:top w:val="none" w:sz="0" w:space="0" w:color="auto"/>
        <w:left w:val="none" w:sz="0" w:space="0" w:color="auto"/>
        <w:bottom w:val="none" w:sz="0" w:space="0" w:color="auto"/>
        <w:right w:val="none" w:sz="0" w:space="0" w:color="auto"/>
      </w:divBdr>
    </w:div>
    <w:div w:id="1098913732">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53512802">
      <w:bodyDiv w:val="1"/>
      <w:marLeft w:val="0"/>
      <w:marRight w:val="0"/>
      <w:marTop w:val="0"/>
      <w:marBottom w:val="0"/>
      <w:divBdr>
        <w:top w:val="none" w:sz="0" w:space="0" w:color="auto"/>
        <w:left w:val="none" w:sz="0" w:space="0" w:color="auto"/>
        <w:bottom w:val="none" w:sz="0" w:space="0" w:color="auto"/>
        <w:right w:val="none" w:sz="0" w:space="0" w:color="auto"/>
      </w:divBdr>
    </w:div>
    <w:div w:id="1278290640">
      <w:bodyDiv w:val="1"/>
      <w:marLeft w:val="0"/>
      <w:marRight w:val="0"/>
      <w:marTop w:val="0"/>
      <w:marBottom w:val="0"/>
      <w:divBdr>
        <w:top w:val="none" w:sz="0" w:space="0" w:color="auto"/>
        <w:left w:val="none" w:sz="0" w:space="0" w:color="auto"/>
        <w:bottom w:val="none" w:sz="0" w:space="0" w:color="auto"/>
        <w:right w:val="none" w:sz="0" w:space="0" w:color="auto"/>
      </w:divBdr>
    </w:div>
    <w:div w:id="1481580072">
      <w:bodyDiv w:val="1"/>
      <w:marLeft w:val="0"/>
      <w:marRight w:val="0"/>
      <w:marTop w:val="0"/>
      <w:marBottom w:val="0"/>
      <w:divBdr>
        <w:top w:val="none" w:sz="0" w:space="0" w:color="auto"/>
        <w:left w:val="none" w:sz="0" w:space="0" w:color="auto"/>
        <w:bottom w:val="none" w:sz="0" w:space="0" w:color="auto"/>
        <w:right w:val="none" w:sz="0" w:space="0" w:color="auto"/>
      </w:divBdr>
    </w:div>
    <w:div w:id="1511211947">
      <w:bodyDiv w:val="1"/>
      <w:marLeft w:val="0"/>
      <w:marRight w:val="0"/>
      <w:marTop w:val="0"/>
      <w:marBottom w:val="0"/>
      <w:divBdr>
        <w:top w:val="none" w:sz="0" w:space="0" w:color="auto"/>
        <w:left w:val="none" w:sz="0" w:space="0" w:color="auto"/>
        <w:bottom w:val="none" w:sz="0" w:space="0" w:color="auto"/>
        <w:right w:val="none" w:sz="0" w:space="0" w:color="auto"/>
      </w:divBdr>
    </w:div>
    <w:div w:id="1580554650">
      <w:bodyDiv w:val="1"/>
      <w:marLeft w:val="0"/>
      <w:marRight w:val="0"/>
      <w:marTop w:val="0"/>
      <w:marBottom w:val="0"/>
      <w:divBdr>
        <w:top w:val="none" w:sz="0" w:space="0" w:color="auto"/>
        <w:left w:val="none" w:sz="0" w:space="0" w:color="auto"/>
        <w:bottom w:val="none" w:sz="0" w:space="0" w:color="auto"/>
        <w:right w:val="none" w:sz="0" w:space="0" w:color="auto"/>
      </w:divBdr>
    </w:div>
    <w:div w:id="1864902524">
      <w:bodyDiv w:val="1"/>
      <w:marLeft w:val="0"/>
      <w:marRight w:val="0"/>
      <w:marTop w:val="0"/>
      <w:marBottom w:val="0"/>
      <w:divBdr>
        <w:top w:val="none" w:sz="0" w:space="0" w:color="auto"/>
        <w:left w:val="none" w:sz="0" w:space="0" w:color="auto"/>
        <w:bottom w:val="none" w:sz="0" w:space="0" w:color="auto"/>
        <w:right w:val="none" w:sz="0" w:space="0" w:color="auto"/>
      </w:divBdr>
    </w:div>
    <w:div w:id="1901741997">
      <w:bodyDiv w:val="1"/>
      <w:marLeft w:val="0"/>
      <w:marRight w:val="0"/>
      <w:marTop w:val="0"/>
      <w:marBottom w:val="0"/>
      <w:divBdr>
        <w:top w:val="none" w:sz="0" w:space="0" w:color="auto"/>
        <w:left w:val="none" w:sz="0" w:space="0" w:color="auto"/>
        <w:bottom w:val="none" w:sz="0" w:space="0" w:color="auto"/>
        <w:right w:val="none" w:sz="0" w:space="0" w:color="auto"/>
      </w:divBdr>
    </w:div>
    <w:div w:id="1941647561">
      <w:bodyDiv w:val="1"/>
      <w:marLeft w:val="0"/>
      <w:marRight w:val="0"/>
      <w:marTop w:val="0"/>
      <w:marBottom w:val="0"/>
      <w:divBdr>
        <w:top w:val="none" w:sz="0" w:space="0" w:color="auto"/>
        <w:left w:val="none" w:sz="0" w:space="0" w:color="auto"/>
        <w:bottom w:val="none" w:sz="0" w:space="0" w:color="auto"/>
        <w:right w:val="none" w:sz="0" w:space="0" w:color="auto"/>
      </w:divBdr>
    </w:div>
    <w:div w:id="201399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0eb68d0-9386-4fa9-8c27-0e0fb3d651e7">
      <Terms xmlns="http://schemas.microsoft.com/office/infopath/2007/PartnerControls"/>
    </lcf76f155ced4ddcb4097134ff3c332f>
    <TaxCatchAll xmlns="dcbe3f40-5c19-4788-a738-9e3247e3a6f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26DE432E7600F44BF52B01377E8849D" ma:contentTypeVersion="12" ma:contentTypeDescription="新しいドキュメントを作成します。" ma:contentTypeScope="" ma:versionID="9068f0ca429592aa2597a3923351e2d7">
  <xsd:schema xmlns:xsd="http://www.w3.org/2001/XMLSchema" xmlns:xs="http://www.w3.org/2001/XMLSchema" xmlns:p="http://schemas.microsoft.com/office/2006/metadata/properties" xmlns:ns2="60eb68d0-9386-4fa9-8c27-0e0fb3d651e7" xmlns:ns3="dcbe3f40-5c19-4788-a738-9e3247e3a6fe" targetNamespace="http://schemas.microsoft.com/office/2006/metadata/properties" ma:root="true" ma:fieldsID="71876c722b4fb13a203d718fe2b3a660" ns2:_="" ns3:_="">
    <xsd:import namespace="60eb68d0-9386-4fa9-8c27-0e0fb3d651e7"/>
    <xsd:import namespace="dcbe3f40-5c19-4788-a738-9e3247e3a6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eb68d0-9386-4fa9-8c27-0e0fb3d651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画像タグ" ma:readOnly="false" ma:fieldId="{5cf76f15-5ced-4ddc-b409-7134ff3c332f}" ma:taxonomyMulti="true" ma:sspId="c6420bf8-4c95-4e92-8313-b67cd5cbc3a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be3f40-5c19-4788-a738-9e3247e3a6f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04e81d0-2903-485d-ac3e-b958d64b99c1}" ma:internalName="TaxCatchAll" ma:showField="CatchAllData" ma:web="dcbe3f40-5c19-4788-a738-9e3247e3a6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結城浩21</b:Tag>
    <b:SourceType>Book</b:SourceType>
    <b:Guid>{CF795CE9-99FD-49E3-B006-B9E06A0830A2}</b:Guid>
    <b:Title>Java言語で学ぶデザインパターン入門　第3版</b:Title>
    <b:Year>2021</b:Year>
    <b:Publisher>SBクリエイティブ株式会社</b:Publisher>
    <b:Author>
      <b:Author>
        <b:NameList>
          <b:Person>
            <b:Last>結城浩</b:Last>
          </b:Person>
        </b:NameList>
      </b:Author>
    </b:Author>
    <b:RefOrder>1</b:RefOrder>
  </b:Source>
  <b:Source>
    <b:Tag>New24</b:Tag>
    <b:SourceType>InternetSite</b:SourceType>
    <b:Guid>{B2DF0F52-3077-4433-A523-29A86C058479}</b:Guid>
    <b:Author>
      <b:Author>
        <b:Corporate>New Mexico State University</b:Corporate>
      </b:Author>
    </b:Author>
    <b:Title>Message Passing Interface</b:Title>
    <b:YearAccessed>2024</b:YearAccessed>
    <b:MonthAccessed>7</b:MonthAccessed>
    <b:DayAccessed>18</b:DayAccessed>
    <b:URL>https://hpc.nmsu.edu/discovery/mpi/introduction/#_message_passing_interface_chameleon_mpich</b:URL>
    <b:RefOrder>2</b:RefOrder>
  </b:Source>
</b:Sources>
</file>

<file path=customXml/itemProps1.xml><?xml version="1.0" encoding="utf-8"?>
<ds:datastoreItem xmlns:ds="http://schemas.openxmlformats.org/officeDocument/2006/customXml" ds:itemID="{480B8047-47D4-4A35-B004-928835DCC3FD}">
  <ds:schemaRefs>
    <ds:schemaRef ds:uri="http://schemas.microsoft.com/office/2006/metadata/properties"/>
    <ds:schemaRef ds:uri="http://schemas.microsoft.com/office/infopath/2007/PartnerControls"/>
    <ds:schemaRef ds:uri="60eb68d0-9386-4fa9-8c27-0e0fb3d651e7"/>
    <ds:schemaRef ds:uri="dcbe3f40-5c19-4788-a738-9e3247e3a6fe"/>
  </ds:schemaRefs>
</ds:datastoreItem>
</file>

<file path=customXml/itemProps2.xml><?xml version="1.0" encoding="utf-8"?>
<ds:datastoreItem xmlns:ds="http://schemas.openxmlformats.org/officeDocument/2006/customXml" ds:itemID="{AF41C325-58AB-4D27-BE0A-00A38BDB1EB1}">
  <ds:schemaRefs>
    <ds:schemaRef ds:uri="http://schemas.microsoft.com/sharepoint/v3/contenttype/forms"/>
  </ds:schemaRefs>
</ds:datastoreItem>
</file>

<file path=customXml/itemProps3.xml><?xml version="1.0" encoding="utf-8"?>
<ds:datastoreItem xmlns:ds="http://schemas.openxmlformats.org/officeDocument/2006/customXml" ds:itemID="{E1575A41-9851-4E9E-999E-A98063B969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eb68d0-9386-4fa9-8c27-0e0fb3d651e7"/>
    <ds:schemaRef ds:uri="dcbe3f40-5c19-4788-a738-9e3247e3a6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A49C18-405E-4196-9379-5E19F62F7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Pages>
  <Words>725</Words>
  <Characters>4134</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MUNENORI KAI</dc:creator>
  <cp:keywords/>
  <dc:description/>
  <cp:lastModifiedBy>KAI YANAGISAWA</cp:lastModifiedBy>
  <cp:revision>7</cp:revision>
  <cp:lastPrinted>2024-07-30T18:52:00Z</cp:lastPrinted>
  <dcterms:created xsi:type="dcterms:W3CDTF">2024-07-30T12:52:00Z</dcterms:created>
  <dcterms:modified xsi:type="dcterms:W3CDTF">2024-07-30T20:50:00Z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0x010100926DE432E7600F44BF52B01377E8849D</vt:lpwstr>
  </property>
</Properties>
</file>